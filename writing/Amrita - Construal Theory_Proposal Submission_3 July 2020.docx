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8FEAF" w14:textId="77777777" w:rsidR="001436B3" w:rsidRPr="0071779A" w:rsidRDefault="001436B3" w:rsidP="003D6B38">
      <w:pPr>
        <w:spacing w:line="480" w:lineRule="auto"/>
        <w:jc w:val="both"/>
        <w:rPr>
          <w:rFonts w:ascii="Times New Roman" w:hAnsi="Times New Roman" w:cs="Times New Roman"/>
          <w:sz w:val="24"/>
          <w:szCs w:val="24"/>
        </w:rPr>
      </w:pPr>
    </w:p>
    <w:p w14:paraId="11E9BAA1" w14:textId="77777777" w:rsidR="001436B3" w:rsidRPr="0071779A" w:rsidRDefault="001436B3" w:rsidP="003D6B38">
      <w:pPr>
        <w:spacing w:line="480" w:lineRule="auto"/>
        <w:jc w:val="both"/>
        <w:rPr>
          <w:rFonts w:ascii="Times New Roman" w:hAnsi="Times New Roman" w:cs="Times New Roman"/>
          <w:sz w:val="24"/>
          <w:szCs w:val="24"/>
        </w:rPr>
      </w:pPr>
    </w:p>
    <w:p w14:paraId="52E7AFD8" w14:textId="77777777" w:rsidR="001436B3" w:rsidRPr="0071779A" w:rsidRDefault="001436B3" w:rsidP="003D6B38">
      <w:pPr>
        <w:spacing w:line="480" w:lineRule="auto"/>
        <w:jc w:val="both"/>
        <w:rPr>
          <w:rFonts w:ascii="Times New Roman" w:hAnsi="Times New Roman" w:cs="Times New Roman"/>
          <w:sz w:val="24"/>
          <w:szCs w:val="24"/>
        </w:rPr>
      </w:pPr>
    </w:p>
    <w:p w14:paraId="01EFA7D8" w14:textId="2C580114" w:rsidR="00E93AEA" w:rsidRPr="0071779A" w:rsidRDefault="004A240D" w:rsidP="00F910D2">
      <w:pPr>
        <w:spacing w:line="480" w:lineRule="auto"/>
        <w:jc w:val="center"/>
        <w:rPr>
          <w:rFonts w:ascii="Times New Roman" w:hAnsi="Times New Roman" w:cs="Times New Roman"/>
          <w:sz w:val="24"/>
          <w:szCs w:val="24"/>
        </w:rPr>
      </w:pPr>
      <w:r w:rsidRPr="0071779A">
        <w:rPr>
          <w:rFonts w:ascii="Times New Roman" w:hAnsi="Times New Roman" w:cs="Times New Roman"/>
          <w:sz w:val="24"/>
          <w:szCs w:val="24"/>
        </w:rPr>
        <w:t xml:space="preserve">Illustrate </w:t>
      </w:r>
      <w:r w:rsidR="00E93AEA" w:rsidRPr="0071779A">
        <w:rPr>
          <w:rFonts w:ascii="Times New Roman" w:hAnsi="Times New Roman" w:cs="Times New Roman"/>
          <w:sz w:val="24"/>
          <w:szCs w:val="24"/>
        </w:rPr>
        <w:t xml:space="preserve">Future </w:t>
      </w:r>
      <w:r w:rsidR="00D61BC8" w:rsidRPr="0071779A">
        <w:rPr>
          <w:rFonts w:ascii="Times New Roman" w:hAnsi="Times New Roman" w:cs="Times New Roman"/>
          <w:sz w:val="24"/>
          <w:szCs w:val="24"/>
        </w:rPr>
        <w:t>a</w:t>
      </w:r>
      <w:r w:rsidR="009557C3" w:rsidRPr="0071779A">
        <w:rPr>
          <w:rFonts w:ascii="Times New Roman" w:hAnsi="Times New Roman" w:cs="Times New Roman"/>
          <w:sz w:val="24"/>
          <w:szCs w:val="24"/>
        </w:rPr>
        <w:t>s</w:t>
      </w:r>
      <w:r w:rsidR="00E93AEA" w:rsidRPr="0071779A">
        <w:rPr>
          <w:rFonts w:ascii="Times New Roman" w:hAnsi="Times New Roman" w:cs="Times New Roman"/>
          <w:sz w:val="24"/>
          <w:szCs w:val="24"/>
        </w:rPr>
        <w:t xml:space="preserve"> ‘Near’</w:t>
      </w:r>
      <w:r w:rsidR="006B1F79" w:rsidRPr="0071779A">
        <w:rPr>
          <w:rFonts w:ascii="Times New Roman" w:hAnsi="Times New Roman" w:cs="Times New Roman"/>
          <w:sz w:val="24"/>
          <w:szCs w:val="24"/>
        </w:rPr>
        <w:t xml:space="preserve"> -</w:t>
      </w:r>
    </w:p>
    <w:p w14:paraId="77BE6C93" w14:textId="16F44D87" w:rsidR="0006348B" w:rsidRPr="0071779A" w:rsidRDefault="00937253" w:rsidP="00F910D2">
      <w:pPr>
        <w:spacing w:line="480" w:lineRule="auto"/>
        <w:jc w:val="center"/>
        <w:rPr>
          <w:rFonts w:ascii="Times New Roman" w:hAnsi="Times New Roman" w:cs="Times New Roman"/>
          <w:sz w:val="24"/>
          <w:szCs w:val="24"/>
        </w:rPr>
      </w:pPr>
      <w:r w:rsidRPr="0071779A">
        <w:rPr>
          <w:rFonts w:ascii="Times New Roman" w:hAnsi="Times New Roman" w:cs="Times New Roman"/>
          <w:sz w:val="24"/>
          <w:szCs w:val="24"/>
        </w:rPr>
        <w:t xml:space="preserve">Predicting Success in Crowdfunding </w:t>
      </w:r>
      <w:r w:rsidR="00AD7D97">
        <w:rPr>
          <w:rFonts w:ascii="Times New Roman" w:hAnsi="Times New Roman" w:cs="Times New Roman"/>
          <w:sz w:val="24"/>
          <w:szCs w:val="24"/>
        </w:rPr>
        <w:t>through</w:t>
      </w:r>
      <w:r w:rsidRPr="0071779A">
        <w:rPr>
          <w:rFonts w:ascii="Times New Roman" w:hAnsi="Times New Roman" w:cs="Times New Roman"/>
          <w:sz w:val="24"/>
          <w:szCs w:val="24"/>
        </w:rPr>
        <w:t xml:space="preserve"> the lens of Construal Level Theory </w:t>
      </w:r>
      <w:r w:rsidR="00AD7D97">
        <w:rPr>
          <w:rFonts w:ascii="Times New Roman" w:hAnsi="Times New Roman" w:cs="Times New Roman"/>
          <w:sz w:val="24"/>
          <w:szCs w:val="24"/>
        </w:rPr>
        <w:t>using</w:t>
      </w:r>
      <w:r w:rsidR="00442708">
        <w:rPr>
          <w:rFonts w:ascii="Times New Roman" w:hAnsi="Times New Roman" w:cs="Times New Roman"/>
          <w:sz w:val="24"/>
          <w:szCs w:val="24"/>
        </w:rPr>
        <w:t xml:space="preserve"> </w:t>
      </w:r>
      <w:r w:rsidRPr="0071779A">
        <w:rPr>
          <w:rFonts w:ascii="Times New Roman" w:hAnsi="Times New Roman" w:cs="Times New Roman"/>
          <w:sz w:val="24"/>
          <w:szCs w:val="24"/>
        </w:rPr>
        <w:t>Multimodal Deep Learning.</w:t>
      </w:r>
    </w:p>
    <w:p w14:paraId="6C7CAEE4" w14:textId="064E5AF7" w:rsidR="001375F2" w:rsidRPr="0071779A" w:rsidRDefault="001375F2" w:rsidP="00F910D2">
      <w:pPr>
        <w:spacing w:line="480" w:lineRule="auto"/>
        <w:jc w:val="center"/>
        <w:rPr>
          <w:rFonts w:ascii="Times New Roman" w:hAnsi="Times New Roman" w:cs="Times New Roman"/>
          <w:sz w:val="24"/>
          <w:szCs w:val="24"/>
        </w:rPr>
      </w:pPr>
    </w:p>
    <w:p w14:paraId="3D2231AC" w14:textId="77777777" w:rsidR="001436B3" w:rsidRPr="0071779A" w:rsidRDefault="001436B3" w:rsidP="00F910D2">
      <w:pPr>
        <w:spacing w:line="480" w:lineRule="auto"/>
        <w:jc w:val="center"/>
        <w:rPr>
          <w:rFonts w:ascii="Times New Roman" w:hAnsi="Times New Roman" w:cs="Times New Roman"/>
          <w:sz w:val="24"/>
          <w:szCs w:val="24"/>
        </w:rPr>
      </w:pPr>
    </w:p>
    <w:p w14:paraId="7DBF1F29" w14:textId="77777777" w:rsidR="001436B3" w:rsidRPr="0071779A" w:rsidRDefault="001436B3" w:rsidP="00F910D2">
      <w:pPr>
        <w:spacing w:line="480" w:lineRule="auto"/>
        <w:jc w:val="center"/>
        <w:rPr>
          <w:rFonts w:ascii="Times New Roman" w:hAnsi="Times New Roman" w:cs="Times New Roman"/>
          <w:sz w:val="24"/>
          <w:szCs w:val="24"/>
        </w:rPr>
      </w:pPr>
    </w:p>
    <w:p w14:paraId="3F752D3F" w14:textId="77777777" w:rsidR="001436B3" w:rsidRPr="0071779A" w:rsidRDefault="001436B3" w:rsidP="00F910D2">
      <w:pPr>
        <w:spacing w:line="480" w:lineRule="auto"/>
        <w:jc w:val="center"/>
        <w:rPr>
          <w:rFonts w:ascii="Times New Roman" w:hAnsi="Times New Roman" w:cs="Times New Roman"/>
          <w:sz w:val="24"/>
          <w:szCs w:val="24"/>
        </w:rPr>
      </w:pPr>
    </w:p>
    <w:p w14:paraId="262CAE23" w14:textId="77777777" w:rsidR="001436B3" w:rsidRPr="0071779A" w:rsidRDefault="001436B3" w:rsidP="00F910D2">
      <w:pPr>
        <w:spacing w:line="480" w:lineRule="auto"/>
        <w:jc w:val="center"/>
        <w:rPr>
          <w:rFonts w:ascii="Times New Roman" w:hAnsi="Times New Roman" w:cs="Times New Roman"/>
          <w:sz w:val="24"/>
          <w:szCs w:val="24"/>
        </w:rPr>
      </w:pPr>
    </w:p>
    <w:p w14:paraId="64B8F2D2" w14:textId="77777777" w:rsidR="001436B3" w:rsidRPr="0071779A" w:rsidRDefault="001436B3" w:rsidP="00F910D2">
      <w:pPr>
        <w:spacing w:line="480" w:lineRule="auto"/>
        <w:jc w:val="center"/>
        <w:rPr>
          <w:rFonts w:ascii="Times New Roman" w:hAnsi="Times New Roman" w:cs="Times New Roman"/>
          <w:sz w:val="24"/>
          <w:szCs w:val="24"/>
        </w:rPr>
      </w:pPr>
    </w:p>
    <w:p w14:paraId="07046C35" w14:textId="1B2139F3" w:rsidR="001375F2" w:rsidRPr="0071779A" w:rsidRDefault="001375F2" w:rsidP="00F910D2">
      <w:pPr>
        <w:spacing w:line="480" w:lineRule="auto"/>
        <w:jc w:val="center"/>
        <w:rPr>
          <w:rFonts w:ascii="Times New Roman" w:hAnsi="Times New Roman" w:cs="Times New Roman"/>
          <w:sz w:val="24"/>
          <w:szCs w:val="24"/>
        </w:rPr>
      </w:pPr>
      <w:r w:rsidRPr="0071779A">
        <w:rPr>
          <w:rFonts w:ascii="Times New Roman" w:hAnsi="Times New Roman" w:cs="Times New Roman"/>
          <w:sz w:val="24"/>
          <w:szCs w:val="24"/>
        </w:rPr>
        <w:t>Amrita Dey</w:t>
      </w:r>
    </w:p>
    <w:p w14:paraId="79CDD05E" w14:textId="6DBD152E" w:rsidR="0023391A" w:rsidRPr="0071779A" w:rsidRDefault="0023391A" w:rsidP="00F910D2">
      <w:pPr>
        <w:spacing w:line="480" w:lineRule="auto"/>
        <w:jc w:val="center"/>
        <w:rPr>
          <w:rFonts w:ascii="Times New Roman" w:hAnsi="Times New Roman" w:cs="Times New Roman"/>
          <w:sz w:val="24"/>
          <w:szCs w:val="24"/>
        </w:rPr>
      </w:pPr>
      <w:r w:rsidRPr="0071779A">
        <w:rPr>
          <w:rFonts w:ascii="Times New Roman" w:hAnsi="Times New Roman" w:cs="Times New Roman"/>
          <w:sz w:val="24"/>
          <w:szCs w:val="24"/>
        </w:rPr>
        <w:t>June 2020</w:t>
      </w:r>
    </w:p>
    <w:p w14:paraId="19317ABC" w14:textId="77777777" w:rsidR="00937253" w:rsidRPr="0071779A" w:rsidRDefault="00937253" w:rsidP="003D6B38">
      <w:pPr>
        <w:spacing w:line="480" w:lineRule="auto"/>
        <w:jc w:val="both"/>
        <w:rPr>
          <w:rFonts w:ascii="Times New Roman" w:hAnsi="Times New Roman" w:cs="Times New Roman"/>
          <w:sz w:val="24"/>
          <w:szCs w:val="24"/>
        </w:rPr>
      </w:pPr>
    </w:p>
    <w:p w14:paraId="5D8F7F12" w14:textId="77777777" w:rsidR="005B3AD1" w:rsidRPr="0071779A" w:rsidRDefault="005B3AD1" w:rsidP="003D6B38">
      <w:pPr>
        <w:spacing w:line="480" w:lineRule="auto"/>
        <w:jc w:val="both"/>
        <w:rPr>
          <w:rFonts w:ascii="Times New Roman" w:hAnsi="Times New Roman" w:cs="Times New Roman"/>
          <w:sz w:val="24"/>
          <w:szCs w:val="24"/>
        </w:rPr>
      </w:pPr>
    </w:p>
    <w:p w14:paraId="6724C054" w14:textId="77777777" w:rsidR="005B3AD1" w:rsidRPr="0071779A" w:rsidRDefault="005B3AD1" w:rsidP="003D6B38">
      <w:pPr>
        <w:spacing w:line="480" w:lineRule="auto"/>
        <w:jc w:val="both"/>
        <w:rPr>
          <w:rFonts w:ascii="Times New Roman" w:hAnsi="Times New Roman" w:cs="Times New Roman"/>
          <w:sz w:val="24"/>
          <w:szCs w:val="24"/>
        </w:rPr>
      </w:pPr>
    </w:p>
    <w:p w14:paraId="1BA655CA" w14:textId="77777777" w:rsidR="005B3AD1" w:rsidRPr="0071779A" w:rsidRDefault="005B3AD1" w:rsidP="003D6B38">
      <w:pPr>
        <w:spacing w:line="480" w:lineRule="auto"/>
        <w:jc w:val="both"/>
        <w:rPr>
          <w:rFonts w:ascii="Times New Roman" w:hAnsi="Times New Roman" w:cs="Times New Roman"/>
          <w:sz w:val="24"/>
          <w:szCs w:val="24"/>
        </w:rPr>
      </w:pPr>
    </w:p>
    <w:p w14:paraId="775EDBCF" w14:textId="6F7DBC0B" w:rsidR="00BA1294" w:rsidRPr="0071779A" w:rsidRDefault="00B057DC" w:rsidP="003D6B38">
      <w:pPr>
        <w:spacing w:line="480" w:lineRule="auto"/>
        <w:jc w:val="both"/>
        <w:rPr>
          <w:rFonts w:ascii="Times New Roman" w:hAnsi="Times New Roman" w:cs="Times New Roman"/>
          <w:sz w:val="24"/>
          <w:szCs w:val="24"/>
        </w:rPr>
      </w:pPr>
      <w:r w:rsidRPr="0071779A">
        <w:rPr>
          <w:rFonts w:ascii="Times New Roman" w:hAnsi="Times New Roman" w:cs="Times New Roman"/>
          <w:b/>
          <w:bCs/>
          <w:sz w:val="24"/>
          <w:szCs w:val="24"/>
        </w:rPr>
        <w:lastRenderedPageBreak/>
        <w:t>Abstract</w:t>
      </w:r>
    </w:p>
    <w:p w14:paraId="18DAE3F8" w14:textId="56BC9235" w:rsidR="00B057DC" w:rsidRPr="0071779A" w:rsidRDefault="005B3581" w:rsidP="003D6B38">
      <w:pPr>
        <w:spacing w:line="480" w:lineRule="auto"/>
        <w:jc w:val="both"/>
        <w:rPr>
          <w:rFonts w:ascii="Times New Roman" w:hAnsi="Times New Roman" w:cs="Times New Roman"/>
          <w:sz w:val="24"/>
          <w:szCs w:val="24"/>
        </w:rPr>
      </w:pPr>
      <w:r w:rsidRPr="0071779A">
        <w:rPr>
          <w:rFonts w:ascii="Times New Roman" w:hAnsi="Times New Roman" w:cs="Times New Roman"/>
          <w:sz w:val="24"/>
          <w:szCs w:val="24"/>
        </w:rPr>
        <w:tab/>
      </w:r>
      <w:r w:rsidR="00243BD7" w:rsidRPr="0071779A">
        <w:rPr>
          <w:rFonts w:ascii="Times New Roman" w:hAnsi="Times New Roman" w:cs="Times New Roman"/>
          <w:sz w:val="24"/>
          <w:szCs w:val="24"/>
        </w:rPr>
        <w:t xml:space="preserve">Crowdfunding has become an important platform for entrepreneurs to raise money and spread awareness. </w:t>
      </w:r>
      <w:r w:rsidR="0082657A" w:rsidRPr="0071779A">
        <w:rPr>
          <w:rFonts w:ascii="Times New Roman" w:hAnsi="Times New Roman" w:cs="Times New Roman"/>
          <w:sz w:val="24"/>
          <w:szCs w:val="24"/>
        </w:rPr>
        <w:t>A</w:t>
      </w:r>
      <w:ins w:id="0" w:author="KRISTINA DIEKMANN" w:date="2020-06-26T14:17:00Z">
        <w:r w:rsidR="00B476EC" w:rsidRPr="0071779A">
          <w:rPr>
            <w:rFonts w:ascii="Times New Roman" w:hAnsi="Times New Roman" w:cs="Times New Roman"/>
            <w:sz w:val="24"/>
            <w:szCs w:val="24"/>
          </w:rPr>
          <w:t>n</w:t>
        </w:r>
      </w:ins>
      <w:ins w:id="1" w:author="KRISTINA DIEKMANN" w:date="2020-06-26T14:18:00Z">
        <w:r w:rsidR="00B476EC" w:rsidRPr="0071779A">
          <w:rPr>
            <w:rFonts w:ascii="Times New Roman" w:hAnsi="Times New Roman" w:cs="Times New Roman"/>
            <w:sz w:val="24"/>
            <w:szCs w:val="24"/>
          </w:rPr>
          <w:t xml:space="preserve"> online </w:t>
        </w:r>
      </w:ins>
      <w:ins w:id="2" w:author="KRISTINA DIEKMANN" w:date="2020-06-26T14:19:00Z">
        <w:r w:rsidR="00B476EC" w:rsidRPr="0071779A">
          <w:rPr>
            <w:rFonts w:ascii="Times New Roman" w:hAnsi="Times New Roman" w:cs="Times New Roman"/>
            <w:sz w:val="24"/>
            <w:szCs w:val="24"/>
          </w:rPr>
          <w:t>profile</w:t>
        </w:r>
      </w:ins>
      <w:ins w:id="3" w:author="KRISTINA DIEKMANN" w:date="2020-06-26T14:18:00Z">
        <w:r w:rsidR="00B476EC" w:rsidRPr="0071779A">
          <w:rPr>
            <w:rFonts w:ascii="Times New Roman" w:hAnsi="Times New Roman" w:cs="Times New Roman"/>
            <w:sz w:val="24"/>
            <w:szCs w:val="24"/>
          </w:rPr>
          <w:t xml:space="preserve"> of </w:t>
        </w:r>
      </w:ins>
      <w:ins w:id="4" w:author="KRISTINA DIEKMANN" w:date="2020-06-26T14:19:00Z">
        <w:r w:rsidR="00B476EC" w:rsidRPr="0071779A">
          <w:rPr>
            <w:rFonts w:ascii="Times New Roman" w:hAnsi="Times New Roman" w:cs="Times New Roman"/>
            <w:sz w:val="24"/>
            <w:szCs w:val="24"/>
          </w:rPr>
          <w:t>a</w:t>
        </w:r>
      </w:ins>
      <w:r w:rsidR="0082657A" w:rsidRPr="0071779A">
        <w:rPr>
          <w:rFonts w:ascii="Times New Roman" w:hAnsi="Times New Roman" w:cs="Times New Roman"/>
          <w:sz w:val="24"/>
          <w:szCs w:val="24"/>
        </w:rPr>
        <w:t xml:space="preserve"> p</w:t>
      </w:r>
      <w:r w:rsidR="00E33AE4" w:rsidRPr="0071779A">
        <w:rPr>
          <w:rFonts w:ascii="Times New Roman" w:hAnsi="Times New Roman" w:cs="Times New Roman"/>
          <w:sz w:val="24"/>
          <w:szCs w:val="24"/>
        </w:rPr>
        <w:t xml:space="preserve">roject </w:t>
      </w:r>
      <w:del w:id="5" w:author="KRISTINA DIEKMANN" w:date="2020-06-26T14:19:00Z">
        <w:r w:rsidR="00E33AE4" w:rsidRPr="0071779A" w:rsidDel="00B476EC">
          <w:rPr>
            <w:rFonts w:ascii="Times New Roman" w:hAnsi="Times New Roman" w:cs="Times New Roman"/>
            <w:sz w:val="24"/>
            <w:szCs w:val="24"/>
          </w:rPr>
          <w:delText xml:space="preserve">profile </w:delText>
        </w:r>
      </w:del>
      <w:r w:rsidR="00E33AE4" w:rsidRPr="0071779A">
        <w:rPr>
          <w:rFonts w:ascii="Times New Roman" w:hAnsi="Times New Roman" w:cs="Times New Roman"/>
          <w:sz w:val="24"/>
          <w:szCs w:val="24"/>
        </w:rPr>
        <w:t xml:space="preserve">consists of </w:t>
      </w:r>
      <w:r w:rsidR="0076775F" w:rsidRPr="0071779A">
        <w:rPr>
          <w:rFonts w:ascii="Times New Roman" w:hAnsi="Times New Roman" w:cs="Times New Roman"/>
          <w:sz w:val="24"/>
          <w:szCs w:val="24"/>
        </w:rPr>
        <w:t>text</w:t>
      </w:r>
      <w:r w:rsidR="00E33AE4" w:rsidRPr="0071779A">
        <w:rPr>
          <w:rFonts w:ascii="Times New Roman" w:hAnsi="Times New Roman" w:cs="Times New Roman"/>
          <w:sz w:val="24"/>
          <w:szCs w:val="24"/>
        </w:rPr>
        <w:t xml:space="preserve">, </w:t>
      </w:r>
      <w:r w:rsidR="0076775F" w:rsidRPr="0071779A">
        <w:rPr>
          <w:rFonts w:ascii="Times New Roman" w:hAnsi="Times New Roman" w:cs="Times New Roman"/>
          <w:sz w:val="24"/>
          <w:szCs w:val="24"/>
        </w:rPr>
        <w:t>visual</w:t>
      </w:r>
      <w:ins w:id="6" w:author="KRISTINA DIEKMANN" w:date="2020-06-26T14:18:00Z">
        <w:r w:rsidR="00B476EC" w:rsidRPr="0071779A">
          <w:rPr>
            <w:rFonts w:ascii="Times New Roman" w:hAnsi="Times New Roman" w:cs="Times New Roman"/>
            <w:sz w:val="24"/>
            <w:szCs w:val="24"/>
          </w:rPr>
          <w:t>,</w:t>
        </w:r>
      </w:ins>
      <w:r w:rsidR="0076775F" w:rsidRPr="0071779A">
        <w:rPr>
          <w:rFonts w:ascii="Times New Roman" w:hAnsi="Times New Roman" w:cs="Times New Roman"/>
          <w:sz w:val="24"/>
          <w:szCs w:val="24"/>
        </w:rPr>
        <w:t xml:space="preserve"> </w:t>
      </w:r>
      <w:r w:rsidR="00E33AE4" w:rsidRPr="0071779A">
        <w:rPr>
          <w:rFonts w:ascii="Times New Roman" w:hAnsi="Times New Roman" w:cs="Times New Roman"/>
          <w:sz w:val="24"/>
          <w:szCs w:val="24"/>
        </w:rPr>
        <w:t xml:space="preserve">and meta </w:t>
      </w:r>
      <w:r w:rsidR="0076775F" w:rsidRPr="0071779A">
        <w:rPr>
          <w:rFonts w:ascii="Times New Roman" w:hAnsi="Times New Roman" w:cs="Times New Roman"/>
          <w:sz w:val="24"/>
          <w:szCs w:val="24"/>
        </w:rPr>
        <w:t>data</w:t>
      </w:r>
      <w:r w:rsidR="0082657A" w:rsidRPr="0071779A">
        <w:rPr>
          <w:rFonts w:ascii="Times New Roman" w:hAnsi="Times New Roman" w:cs="Times New Roman"/>
          <w:sz w:val="24"/>
          <w:szCs w:val="24"/>
        </w:rPr>
        <w:t xml:space="preserve">. </w:t>
      </w:r>
      <w:r w:rsidR="007B2AAB" w:rsidRPr="0071779A">
        <w:rPr>
          <w:rFonts w:ascii="Times New Roman" w:hAnsi="Times New Roman" w:cs="Times New Roman"/>
          <w:sz w:val="24"/>
          <w:szCs w:val="24"/>
        </w:rPr>
        <w:t>This r</w:t>
      </w:r>
      <w:r w:rsidR="007210FE" w:rsidRPr="0071779A">
        <w:rPr>
          <w:rFonts w:ascii="Times New Roman" w:hAnsi="Times New Roman" w:cs="Times New Roman"/>
          <w:sz w:val="24"/>
          <w:szCs w:val="24"/>
        </w:rPr>
        <w:t xml:space="preserve">esearch </w:t>
      </w:r>
      <w:r w:rsidR="00342637" w:rsidRPr="0071779A">
        <w:rPr>
          <w:rFonts w:ascii="Times New Roman" w:hAnsi="Times New Roman" w:cs="Times New Roman"/>
          <w:sz w:val="24"/>
          <w:szCs w:val="24"/>
        </w:rPr>
        <w:t xml:space="preserve">examines how </w:t>
      </w:r>
      <w:del w:id="7" w:author="KRISTINA DIEKMANN" w:date="2020-06-26T14:18:00Z">
        <w:r w:rsidR="00342637" w:rsidRPr="0071779A" w:rsidDel="00B476EC">
          <w:rPr>
            <w:rFonts w:ascii="Times New Roman" w:hAnsi="Times New Roman" w:cs="Times New Roman"/>
            <w:sz w:val="24"/>
            <w:szCs w:val="24"/>
          </w:rPr>
          <w:delText xml:space="preserve">the success of </w:delText>
        </w:r>
        <w:r w:rsidR="00A144CF" w:rsidRPr="0071779A" w:rsidDel="00B476EC">
          <w:rPr>
            <w:rFonts w:ascii="Times New Roman" w:hAnsi="Times New Roman" w:cs="Times New Roman"/>
            <w:sz w:val="24"/>
            <w:szCs w:val="24"/>
          </w:rPr>
          <w:delText xml:space="preserve">project </w:delText>
        </w:r>
        <w:r w:rsidR="00342637" w:rsidRPr="0071779A" w:rsidDel="00B476EC">
          <w:rPr>
            <w:rFonts w:ascii="Times New Roman" w:hAnsi="Times New Roman" w:cs="Times New Roman"/>
            <w:sz w:val="24"/>
            <w:szCs w:val="24"/>
          </w:rPr>
          <w:delText>funding can be predicted</w:delText>
        </w:r>
        <w:r w:rsidR="00106B2C" w:rsidRPr="0071779A" w:rsidDel="00B476EC">
          <w:rPr>
            <w:rFonts w:ascii="Times New Roman" w:hAnsi="Times New Roman" w:cs="Times New Roman"/>
            <w:sz w:val="24"/>
            <w:szCs w:val="24"/>
          </w:rPr>
          <w:delText xml:space="preserve"> taking into consideration </w:delText>
        </w:r>
      </w:del>
      <w:r w:rsidR="00106B2C" w:rsidRPr="0071779A">
        <w:rPr>
          <w:rFonts w:ascii="Times New Roman" w:hAnsi="Times New Roman" w:cs="Times New Roman"/>
          <w:sz w:val="24"/>
          <w:szCs w:val="24"/>
        </w:rPr>
        <w:t xml:space="preserve">all </w:t>
      </w:r>
      <w:r w:rsidR="0016439A" w:rsidRPr="0071779A">
        <w:rPr>
          <w:rFonts w:ascii="Times New Roman" w:hAnsi="Times New Roman" w:cs="Times New Roman"/>
          <w:sz w:val="24"/>
          <w:szCs w:val="24"/>
        </w:rPr>
        <w:t xml:space="preserve">these </w:t>
      </w:r>
      <w:r w:rsidR="00106B2C" w:rsidRPr="0071779A">
        <w:rPr>
          <w:rFonts w:ascii="Times New Roman" w:hAnsi="Times New Roman" w:cs="Times New Roman"/>
          <w:sz w:val="24"/>
          <w:szCs w:val="24"/>
        </w:rPr>
        <w:t>aspects</w:t>
      </w:r>
      <w:ins w:id="8" w:author="KRISTINA DIEKMANN" w:date="2020-06-26T14:18:00Z">
        <w:r w:rsidR="00B476EC" w:rsidRPr="0071779A">
          <w:rPr>
            <w:rFonts w:ascii="Times New Roman" w:hAnsi="Times New Roman" w:cs="Times New Roman"/>
            <w:sz w:val="24"/>
            <w:szCs w:val="24"/>
          </w:rPr>
          <w:t xml:space="preserve"> a</w:t>
        </w:r>
      </w:ins>
      <w:ins w:id="9" w:author="KRISTINA DIEKMANN" w:date="2020-06-26T14:19:00Z">
        <w:r w:rsidR="00B476EC" w:rsidRPr="0071779A">
          <w:rPr>
            <w:rFonts w:ascii="Times New Roman" w:hAnsi="Times New Roman" w:cs="Times New Roman"/>
            <w:sz w:val="24"/>
            <w:szCs w:val="24"/>
          </w:rPr>
          <w:t>re</w:t>
        </w:r>
      </w:ins>
      <w:ins w:id="10" w:author="KRISTINA DIEKMANN" w:date="2020-06-26T14:18:00Z">
        <w:r w:rsidR="00B476EC" w:rsidRPr="0071779A">
          <w:rPr>
            <w:rFonts w:ascii="Times New Roman" w:hAnsi="Times New Roman" w:cs="Times New Roman"/>
            <w:sz w:val="24"/>
            <w:szCs w:val="24"/>
          </w:rPr>
          <w:t xml:space="preserve"> a</w:t>
        </w:r>
      </w:ins>
      <w:ins w:id="11" w:author="KRISTINA DIEKMANN" w:date="2020-06-26T14:19:00Z">
        <w:r w:rsidR="00B476EC" w:rsidRPr="0071779A">
          <w:rPr>
            <w:rFonts w:ascii="Times New Roman" w:hAnsi="Times New Roman" w:cs="Times New Roman"/>
            <w:sz w:val="24"/>
            <w:szCs w:val="24"/>
          </w:rPr>
          <w:t>ssociated with the success of project funding</w:t>
        </w:r>
      </w:ins>
      <w:r w:rsidR="00342637" w:rsidRPr="0071779A">
        <w:rPr>
          <w:rFonts w:ascii="Times New Roman" w:hAnsi="Times New Roman" w:cs="Times New Roman"/>
          <w:sz w:val="24"/>
          <w:szCs w:val="24"/>
        </w:rPr>
        <w:t>.</w:t>
      </w:r>
      <w:r w:rsidR="00F12570" w:rsidRPr="0071779A">
        <w:rPr>
          <w:rFonts w:ascii="Times New Roman" w:hAnsi="Times New Roman" w:cs="Times New Roman"/>
          <w:sz w:val="24"/>
          <w:szCs w:val="24"/>
        </w:rPr>
        <w:t xml:space="preserve"> This paper </w:t>
      </w:r>
      <w:r w:rsidR="00106B2C" w:rsidRPr="0071779A">
        <w:rPr>
          <w:rFonts w:ascii="Times New Roman" w:hAnsi="Times New Roman" w:cs="Times New Roman"/>
          <w:sz w:val="24"/>
          <w:szCs w:val="24"/>
        </w:rPr>
        <w:t>combine</w:t>
      </w:r>
      <w:r w:rsidR="00F12570" w:rsidRPr="0071779A">
        <w:rPr>
          <w:rFonts w:ascii="Times New Roman" w:hAnsi="Times New Roman" w:cs="Times New Roman"/>
          <w:sz w:val="24"/>
          <w:szCs w:val="24"/>
        </w:rPr>
        <w:t>s</w:t>
      </w:r>
      <w:r w:rsidR="00342637" w:rsidRPr="0071779A">
        <w:rPr>
          <w:rFonts w:ascii="Times New Roman" w:hAnsi="Times New Roman" w:cs="Times New Roman"/>
          <w:sz w:val="24"/>
          <w:szCs w:val="24"/>
        </w:rPr>
        <w:t xml:space="preserve"> </w:t>
      </w:r>
      <w:del w:id="12" w:author="KRISTINA DIEKMANN" w:date="2020-06-26T14:21:00Z">
        <w:r w:rsidR="00401EDE" w:rsidRPr="0071779A" w:rsidDel="00B476EC">
          <w:rPr>
            <w:rFonts w:ascii="Times New Roman" w:hAnsi="Times New Roman" w:cs="Times New Roman"/>
            <w:sz w:val="24"/>
            <w:szCs w:val="24"/>
          </w:rPr>
          <w:delText xml:space="preserve">literature </w:delText>
        </w:r>
      </w:del>
      <w:ins w:id="13" w:author="KRISTINA DIEKMANN" w:date="2020-06-26T14:21:00Z">
        <w:r w:rsidR="00B476EC" w:rsidRPr="0071779A">
          <w:rPr>
            <w:rFonts w:ascii="Times New Roman" w:hAnsi="Times New Roman" w:cs="Times New Roman"/>
            <w:sz w:val="24"/>
            <w:szCs w:val="24"/>
          </w:rPr>
          <w:t xml:space="preserve">theory and research </w:t>
        </w:r>
      </w:ins>
      <w:r w:rsidR="00401EDE" w:rsidRPr="0071779A">
        <w:rPr>
          <w:rFonts w:ascii="Times New Roman" w:hAnsi="Times New Roman" w:cs="Times New Roman"/>
          <w:sz w:val="24"/>
          <w:szCs w:val="24"/>
        </w:rPr>
        <w:t xml:space="preserve">from </w:t>
      </w:r>
      <w:r w:rsidR="00342637" w:rsidRPr="0071779A">
        <w:rPr>
          <w:rFonts w:ascii="Times New Roman" w:hAnsi="Times New Roman" w:cs="Times New Roman"/>
          <w:sz w:val="24"/>
          <w:szCs w:val="24"/>
        </w:rPr>
        <w:t>social</w:t>
      </w:r>
      <w:r w:rsidR="00F12570" w:rsidRPr="0071779A">
        <w:rPr>
          <w:rFonts w:ascii="Times New Roman" w:hAnsi="Times New Roman" w:cs="Times New Roman"/>
          <w:sz w:val="24"/>
          <w:szCs w:val="24"/>
        </w:rPr>
        <w:t>-</w:t>
      </w:r>
      <w:r w:rsidR="00342637" w:rsidRPr="0071779A">
        <w:rPr>
          <w:rFonts w:ascii="Times New Roman" w:hAnsi="Times New Roman" w:cs="Times New Roman"/>
          <w:sz w:val="24"/>
          <w:szCs w:val="24"/>
        </w:rPr>
        <w:t>psychology</w:t>
      </w:r>
      <w:r w:rsidR="00342637" w:rsidRPr="0071779A">
        <w:rPr>
          <w:rFonts w:ascii="Times New Roman" w:hAnsi="Times New Roman" w:cs="Times New Roman"/>
          <w:color w:val="4D5156"/>
          <w:sz w:val="24"/>
          <w:szCs w:val="24"/>
          <w:shd w:val="clear" w:color="auto" w:fill="FFFFFF"/>
        </w:rPr>
        <w:t xml:space="preserve"> </w:t>
      </w:r>
      <w:ins w:id="14" w:author="KRISTINA DIEKMANN" w:date="2020-06-26T14:21:00Z">
        <w:r w:rsidR="00B476EC" w:rsidRPr="0071779A">
          <w:rPr>
            <w:rFonts w:ascii="Times New Roman" w:hAnsi="Times New Roman" w:cs="Times New Roman"/>
            <w:color w:val="4D5156"/>
            <w:sz w:val="24"/>
            <w:szCs w:val="24"/>
            <w:shd w:val="clear" w:color="auto" w:fill="FFFFFF"/>
          </w:rPr>
          <w:t xml:space="preserve">(e.g., </w:t>
        </w:r>
      </w:ins>
      <w:del w:id="15" w:author="KRISTINA DIEKMANN" w:date="2020-06-26T14:21:00Z">
        <w:r w:rsidR="00FF434B" w:rsidRPr="0071779A" w:rsidDel="00B476EC">
          <w:rPr>
            <w:rFonts w:ascii="Times New Roman" w:hAnsi="Times New Roman" w:cs="Times New Roman"/>
            <w:sz w:val="24"/>
            <w:szCs w:val="24"/>
          </w:rPr>
          <w:delText>such as</w:delText>
        </w:r>
      </w:del>
      <w:r w:rsidR="00FF434B" w:rsidRPr="0071779A">
        <w:rPr>
          <w:rFonts w:ascii="Times New Roman" w:hAnsi="Times New Roman" w:cs="Times New Roman"/>
          <w:sz w:val="24"/>
          <w:szCs w:val="24"/>
        </w:rPr>
        <w:t xml:space="preserve">construal </w:t>
      </w:r>
      <w:r w:rsidR="004C68FF" w:rsidRPr="0071779A">
        <w:rPr>
          <w:rFonts w:ascii="Times New Roman" w:hAnsi="Times New Roman" w:cs="Times New Roman"/>
          <w:sz w:val="24"/>
          <w:szCs w:val="24"/>
        </w:rPr>
        <w:t xml:space="preserve">level </w:t>
      </w:r>
      <w:r w:rsidR="00FF434B" w:rsidRPr="0071779A">
        <w:rPr>
          <w:rFonts w:ascii="Times New Roman" w:hAnsi="Times New Roman" w:cs="Times New Roman"/>
          <w:sz w:val="24"/>
          <w:szCs w:val="24"/>
        </w:rPr>
        <w:t>theory</w:t>
      </w:r>
      <w:r w:rsidR="00BE5199" w:rsidRPr="0071779A">
        <w:rPr>
          <w:rFonts w:ascii="Times New Roman" w:hAnsi="Times New Roman" w:cs="Times New Roman"/>
          <w:sz w:val="24"/>
          <w:szCs w:val="24"/>
        </w:rPr>
        <w:t xml:space="preserve"> (CLT)</w:t>
      </w:r>
      <w:r w:rsidR="00807C97" w:rsidRPr="0071779A">
        <w:rPr>
          <w:rFonts w:ascii="Times New Roman" w:hAnsi="Times New Roman" w:cs="Times New Roman"/>
          <w:sz w:val="24"/>
          <w:szCs w:val="24"/>
        </w:rPr>
        <w:t xml:space="preserve">, </w:t>
      </w:r>
      <w:commentRangeStart w:id="16"/>
      <w:commentRangeStart w:id="17"/>
      <w:r w:rsidR="00401EDE" w:rsidRPr="0071779A">
        <w:rPr>
          <w:rFonts w:ascii="Times New Roman" w:hAnsi="Times New Roman" w:cs="Times New Roman"/>
          <w:sz w:val="24"/>
          <w:szCs w:val="24"/>
        </w:rPr>
        <w:t>behav</w:t>
      </w:r>
      <w:r w:rsidR="00097433" w:rsidRPr="0071779A">
        <w:rPr>
          <w:rFonts w:ascii="Times New Roman" w:hAnsi="Times New Roman" w:cs="Times New Roman"/>
          <w:sz w:val="24"/>
          <w:szCs w:val="24"/>
        </w:rPr>
        <w:t>ior, influence</w:t>
      </w:r>
      <w:r w:rsidR="00401EDE" w:rsidRPr="0071779A">
        <w:rPr>
          <w:rFonts w:ascii="Times New Roman" w:hAnsi="Times New Roman" w:cs="Times New Roman"/>
          <w:sz w:val="24"/>
          <w:szCs w:val="24"/>
        </w:rPr>
        <w:t xml:space="preserve"> and persuasion</w:t>
      </w:r>
      <w:ins w:id="18" w:author="KRISTINA DIEKMANN" w:date="2020-06-26T14:21:00Z">
        <w:r w:rsidR="00B476EC" w:rsidRPr="0071779A">
          <w:rPr>
            <w:rFonts w:ascii="Times New Roman" w:hAnsi="Times New Roman" w:cs="Times New Roman"/>
            <w:sz w:val="24"/>
            <w:szCs w:val="24"/>
          </w:rPr>
          <w:t>)</w:t>
        </w:r>
      </w:ins>
      <w:r w:rsidR="00807C97" w:rsidRPr="0071779A">
        <w:rPr>
          <w:rFonts w:ascii="Times New Roman" w:hAnsi="Times New Roman" w:cs="Times New Roman"/>
          <w:sz w:val="24"/>
          <w:szCs w:val="24"/>
        </w:rPr>
        <w:t xml:space="preserve"> </w:t>
      </w:r>
      <w:commentRangeEnd w:id="16"/>
      <w:r w:rsidR="00B476EC" w:rsidRPr="0071779A">
        <w:rPr>
          <w:rStyle w:val="CommentReference"/>
          <w:rFonts w:ascii="Times New Roman" w:hAnsi="Times New Roman" w:cs="Times New Roman"/>
          <w:sz w:val="24"/>
          <w:szCs w:val="24"/>
        </w:rPr>
        <w:commentReference w:id="16"/>
      </w:r>
      <w:commentRangeEnd w:id="17"/>
      <w:r w:rsidR="00097433" w:rsidRPr="0071779A">
        <w:rPr>
          <w:rStyle w:val="CommentReference"/>
          <w:sz w:val="24"/>
          <w:szCs w:val="24"/>
        </w:rPr>
        <w:commentReference w:id="17"/>
      </w:r>
      <w:r w:rsidR="00E23A02" w:rsidRPr="0071779A">
        <w:rPr>
          <w:rFonts w:ascii="Times New Roman" w:hAnsi="Times New Roman" w:cs="Times New Roman"/>
          <w:sz w:val="24"/>
          <w:szCs w:val="24"/>
        </w:rPr>
        <w:t>with</w:t>
      </w:r>
      <w:r w:rsidR="00FF434B" w:rsidRPr="0071779A">
        <w:rPr>
          <w:rFonts w:ascii="Times New Roman" w:hAnsi="Times New Roman" w:cs="Times New Roman"/>
          <w:sz w:val="24"/>
          <w:szCs w:val="24"/>
        </w:rPr>
        <w:t xml:space="preserve"> </w:t>
      </w:r>
      <w:r w:rsidR="00B63966" w:rsidRPr="0071779A">
        <w:rPr>
          <w:rFonts w:ascii="Times New Roman" w:hAnsi="Times New Roman" w:cs="Times New Roman"/>
          <w:sz w:val="24"/>
          <w:szCs w:val="24"/>
        </w:rPr>
        <w:t xml:space="preserve">multimodal </w:t>
      </w:r>
      <w:r w:rsidR="00FF434B" w:rsidRPr="0071779A">
        <w:rPr>
          <w:rFonts w:ascii="Times New Roman" w:hAnsi="Times New Roman" w:cs="Times New Roman"/>
          <w:sz w:val="24"/>
          <w:szCs w:val="24"/>
        </w:rPr>
        <w:t>machine learning method</w:t>
      </w:r>
      <w:r w:rsidR="00342637" w:rsidRPr="0071779A">
        <w:rPr>
          <w:rFonts w:ascii="Times New Roman" w:hAnsi="Times New Roman" w:cs="Times New Roman"/>
          <w:sz w:val="24"/>
          <w:szCs w:val="24"/>
        </w:rPr>
        <w:t xml:space="preserve">s, </w:t>
      </w:r>
      <w:r w:rsidR="00FF434B" w:rsidRPr="0071779A">
        <w:rPr>
          <w:rFonts w:ascii="Times New Roman" w:hAnsi="Times New Roman" w:cs="Times New Roman"/>
          <w:sz w:val="24"/>
          <w:szCs w:val="24"/>
        </w:rPr>
        <w:t xml:space="preserve">to </w:t>
      </w:r>
      <w:r w:rsidR="003E764F" w:rsidRPr="0071779A">
        <w:rPr>
          <w:rFonts w:ascii="Times New Roman" w:hAnsi="Times New Roman" w:cs="Times New Roman"/>
          <w:sz w:val="24"/>
          <w:szCs w:val="24"/>
        </w:rPr>
        <w:t xml:space="preserve">predict the successful </w:t>
      </w:r>
      <w:r w:rsidR="00FF434B" w:rsidRPr="0071779A">
        <w:rPr>
          <w:rFonts w:ascii="Times New Roman" w:hAnsi="Times New Roman" w:cs="Times New Roman"/>
          <w:sz w:val="24"/>
          <w:szCs w:val="24"/>
        </w:rPr>
        <w:t xml:space="preserve">funding </w:t>
      </w:r>
      <w:r w:rsidR="003E764F" w:rsidRPr="0071779A">
        <w:rPr>
          <w:rFonts w:ascii="Times New Roman" w:hAnsi="Times New Roman" w:cs="Times New Roman"/>
          <w:sz w:val="24"/>
          <w:szCs w:val="24"/>
        </w:rPr>
        <w:t xml:space="preserve">of </w:t>
      </w:r>
      <w:r w:rsidR="00FF434B" w:rsidRPr="0071779A">
        <w:rPr>
          <w:rFonts w:ascii="Times New Roman" w:hAnsi="Times New Roman" w:cs="Times New Roman"/>
          <w:sz w:val="24"/>
          <w:szCs w:val="24"/>
        </w:rPr>
        <w:t>projects.</w:t>
      </w:r>
      <w:r w:rsidR="000E27E3" w:rsidRPr="0071779A">
        <w:rPr>
          <w:rFonts w:ascii="Times New Roman" w:hAnsi="Times New Roman" w:cs="Times New Roman"/>
          <w:sz w:val="24"/>
          <w:szCs w:val="24"/>
        </w:rPr>
        <w:t xml:space="preserve"> </w:t>
      </w:r>
      <w:r w:rsidR="003E764F" w:rsidRPr="0071779A">
        <w:rPr>
          <w:rFonts w:ascii="Times New Roman" w:hAnsi="Times New Roman" w:cs="Times New Roman"/>
          <w:sz w:val="24"/>
          <w:szCs w:val="24"/>
        </w:rPr>
        <w:t xml:space="preserve">Findings </w:t>
      </w:r>
      <w:r w:rsidR="00F85227" w:rsidRPr="0071779A">
        <w:rPr>
          <w:rFonts w:ascii="Times New Roman" w:hAnsi="Times New Roman" w:cs="Times New Roman"/>
          <w:sz w:val="24"/>
          <w:szCs w:val="24"/>
        </w:rPr>
        <w:t xml:space="preserve">from </w:t>
      </w:r>
      <w:r w:rsidR="00A86552" w:rsidRPr="0071779A">
        <w:rPr>
          <w:rFonts w:ascii="Times New Roman" w:hAnsi="Times New Roman" w:cs="Times New Roman"/>
          <w:sz w:val="24"/>
          <w:szCs w:val="24"/>
        </w:rPr>
        <w:t xml:space="preserve">the analysis </w:t>
      </w:r>
      <w:r w:rsidR="00F85227" w:rsidRPr="0071779A">
        <w:rPr>
          <w:rFonts w:ascii="Times New Roman" w:hAnsi="Times New Roman" w:cs="Times New Roman"/>
          <w:sz w:val="24"/>
          <w:szCs w:val="24"/>
        </w:rPr>
        <w:t>of real-world large-scale cro</w:t>
      </w:r>
      <w:r w:rsidR="00E83CC5" w:rsidRPr="0071779A">
        <w:rPr>
          <w:rFonts w:ascii="Times New Roman" w:hAnsi="Times New Roman" w:cs="Times New Roman"/>
          <w:sz w:val="24"/>
          <w:szCs w:val="24"/>
        </w:rPr>
        <w:t xml:space="preserve">wdfunding data </w:t>
      </w:r>
      <w:r w:rsidR="00DF34D0" w:rsidRPr="0071779A">
        <w:rPr>
          <w:rFonts w:ascii="Times New Roman" w:hAnsi="Times New Roman" w:cs="Times New Roman"/>
          <w:sz w:val="24"/>
          <w:szCs w:val="24"/>
        </w:rPr>
        <w:t xml:space="preserve">show </w:t>
      </w:r>
      <w:r w:rsidR="00A47CDB" w:rsidRPr="0071779A">
        <w:rPr>
          <w:rFonts w:ascii="Times New Roman" w:hAnsi="Times New Roman" w:cs="Times New Roman"/>
          <w:sz w:val="24"/>
          <w:szCs w:val="24"/>
        </w:rPr>
        <w:t>construal levels of textual and image elements of the</w:t>
      </w:r>
      <w:r w:rsidR="00DF34D0" w:rsidRPr="0071779A">
        <w:rPr>
          <w:rFonts w:ascii="Times New Roman" w:hAnsi="Times New Roman" w:cs="Times New Roman"/>
          <w:sz w:val="24"/>
          <w:szCs w:val="24"/>
        </w:rPr>
        <w:t xml:space="preserve"> project descriptions </w:t>
      </w:r>
      <w:r w:rsidR="00A47CDB" w:rsidRPr="0071779A">
        <w:rPr>
          <w:rFonts w:ascii="Times New Roman" w:hAnsi="Times New Roman" w:cs="Times New Roman"/>
          <w:sz w:val="24"/>
          <w:szCs w:val="24"/>
        </w:rPr>
        <w:t xml:space="preserve">impacts the funding success of crowdfunding projects. </w:t>
      </w:r>
    </w:p>
    <w:p w14:paraId="59D270B0" w14:textId="7939E9C6" w:rsidR="00B94565" w:rsidRPr="0071779A" w:rsidRDefault="00B94565" w:rsidP="003D6B38">
      <w:pPr>
        <w:spacing w:line="480" w:lineRule="auto"/>
        <w:jc w:val="both"/>
        <w:rPr>
          <w:rFonts w:ascii="Times New Roman" w:hAnsi="Times New Roman" w:cs="Times New Roman"/>
          <w:sz w:val="24"/>
          <w:szCs w:val="24"/>
        </w:rPr>
      </w:pPr>
    </w:p>
    <w:p w14:paraId="6A0A7195" w14:textId="77777777" w:rsidR="00147483" w:rsidRPr="0071779A" w:rsidRDefault="00147483" w:rsidP="003D6B38">
      <w:pPr>
        <w:spacing w:line="480" w:lineRule="auto"/>
        <w:jc w:val="both"/>
        <w:rPr>
          <w:rFonts w:ascii="Times New Roman" w:hAnsi="Times New Roman" w:cs="Times New Roman"/>
          <w:sz w:val="24"/>
          <w:szCs w:val="24"/>
        </w:rPr>
      </w:pPr>
    </w:p>
    <w:p w14:paraId="78E1EFC2" w14:textId="77777777" w:rsidR="00147483" w:rsidRPr="0071779A" w:rsidRDefault="00147483" w:rsidP="003D6B38">
      <w:pPr>
        <w:spacing w:line="480" w:lineRule="auto"/>
        <w:jc w:val="both"/>
        <w:rPr>
          <w:rFonts w:ascii="Times New Roman" w:hAnsi="Times New Roman" w:cs="Times New Roman"/>
          <w:sz w:val="24"/>
          <w:szCs w:val="24"/>
        </w:rPr>
      </w:pPr>
    </w:p>
    <w:p w14:paraId="4054D190" w14:textId="77777777" w:rsidR="00147483" w:rsidRPr="0071779A" w:rsidRDefault="00147483" w:rsidP="003D6B38">
      <w:pPr>
        <w:spacing w:line="480" w:lineRule="auto"/>
        <w:jc w:val="both"/>
        <w:rPr>
          <w:rFonts w:ascii="Times New Roman" w:hAnsi="Times New Roman" w:cs="Times New Roman"/>
          <w:sz w:val="24"/>
          <w:szCs w:val="24"/>
        </w:rPr>
      </w:pPr>
    </w:p>
    <w:p w14:paraId="2007B8C9" w14:textId="77777777" w:rsidR="00147483" w:rsidRPr="0071779A" w:rsidRDefault="00147483" w:rsidP="003D6B38">
      <w:pPr>
        <w:spacing w:line="480" w:lineRule="auto"/>
        <w:jc w:val="both"/>
        <w:rPr>
          <w:rFonts w:ascii="Times New Roman" w:hAnsi="Times New Roman" w:cs="Times New Roman"/>
          <w:sz w:val="24"/>
          <w:szCs w:val="24"/>
        </w:rPr>
      </w:pPr>
    </w:p>
    <w:p w14:paraId="78C11947" w14:textId="77777777" w:rsidR="00147483" w:rsidRPr="0071779A" w:rsidRDefault="00147483" w:rsidP="003D6B38">
      <w:pPr>
        <w:spacing w:line="480" w:lineRule="auto"/>
        <w:jc w:val="both"/>
        <w:rPr>
          <w:rFonts w:ascii="Times New Roman" w:hAnsi="Times New Roman" w:cs="Times New Roman"/>
          <w:sz w:val="24"/>
          <w:szCs w:val="24"/>
        </w:rPr>
      </w:pPr>
    </w:p>
    <w:p w14:paraId="77106E37" w14:textId="77777777" w:rsidR="00147483" w:rsidRPr="0071779A" w:rsidRDefault="00147483" w:rsidP="003D6B38">
      <w:pPr>
        <w:spacing w:line="480" w:lineRule="auto"/>
        <w:jc w:val="both"/>
        <w:rPr>
          <w:rFonts w:ascii="Times New Roman" w:hAnsi="Times New Roman" w:cs="Times New Roman"/>
          <w:sz w:val="24"/>
          <w:szCs w:val="24"/>
        </w:rPr>
      </w:pPr>
    </w:p>
    <w:p w14:paraId="48D0D8C0" w14:textId="77777777" w:rsidR="00147483" w:rsidRPr="0071779A" w:rsidRDefault="00147483" w:rsidP="003D6B38">
      <w:pPr>
        <w:spacing w:line="480" w:lineRule="auto"/>
        <w:jc w:val="both"/>
        <w:rPr>
          <w:rFonts w:ascii="Times New Roman" w:hAnsi="Times New Roman" w:cs="Times New Roman"/>
          <w:sz w:val="24"/>
          <w:szCs w:val="24"/>
        </w:rPr>
      </w:pPr>
    </w:p>
    <w:p w14:paraId="6F90E2A5" w14:textId="0F1807A2" w:rsidR="00147483" w:rsidRPr="0071779A" w:rsidRDefault="00147483" w:rsidP="003D6B38">
      <w:pPr>
        <w:spacing w:line="480" w:lineRule="auto"/>
        <w:jc w:val="both"/>
        <w:rPr>
          <w:rFonts w:ascii="Times New Roman" w:hAnsi="Times New Roman" w:cs="Times New Roman"/>
          <w:sz w:val="24"/>
          <w:szCs w:val="24"/>
        </w:rPr>
      </w:pPr>
      <w:r w:rsidRPr="0071779A">
        <w:rPr>
          <w:rFonts w:ascii="Times New Roman" w:hAnsi="Times New Roman" w:cs="Times New Roman"/>
          <w:sz w:val="24"/>
          <w:szCs w:val="24"/>
        </w:rPr>
        <w:t>keywords: construal level theory, crowdfunding, social influence, money giving, psychological distance, machine learning, multimodal analysis.</w:t>
      </w:r>
    </w:p>
    <w:p w14:paraId="5C181262" w14:textId="3EDE1E6C" w:rsidR="00B057DC" w:rsidRPr="0071779A" w:rsidRDefault="00147483" w:rsidP="003D6B38">
      <w:pPr>
        <w:spacing w:line="480" w:lineRule="auto"/>
        <w:jc w:val="both"/>
        <w:rPr>
          <w:rFonts w:ascii="Times New Roman" w:hAnsi="Times New Roman" w:cs="Times New Roman"/>
          <w:sz w:val="24"/>
          <w:szCs w:val="24"/>
        </w:rPr>
      </w:pPr>
      <w:r w:rsidRPr="0071779A">
        <w:rPr>
          <w:rFonts w:ascii="Times New Roman" w:hAnsi="Times New Roman" w:cs="Times New Roman"/>
          <w:sz w:val="24"/>
          <w:szCs w:val="24"/>
        </w:rPr>
        <w:br w:type="page"/>
      </w:r>
      <w:r w:rsidR="00B057DC" w:rsidRPr="0071779A">
        <w:rPr>
          <w:rFonts w:ascii="Times New Roman" w:hAnsi="Times New Roman" w:cs="Times New Roman"/>
          <w:b/>
          <w:bCs/>
          <w:sz w:val="24"/>
          <w:szCs w:val="24"/>
        </w:rPr>
        <w:lastRenderedPageBreak/>
        <w:t>Introduction</w:t>
      </w:r>
    </w:p>
    <w:p w14:paraId="5BAC4C9B" w14:textId="6721B392" w:rsidR="00DB1EE8" w:rsidRDefault="000816E7" w:rsidP="003D6B38">
      <w:pPr>
        <w:spacing w:line="480" w:lineRule="auto"/>
        <w:jc w:val="both"/>
        <w:rPr>
          <w:rFonts w:ascii="Times New Roman" w:hAnsi="Times New Roman" w:cs="Times New Roman"/>
          <w:color w:val="0000FF"/>
          <w:sz w:val="24"/>
          <w:szCs w:val="24"/>
        </w:rPr>
      </w:pPr>
      <w:r w:rsidRPr="0071779A">
        <w:rPr>
          <w:rFonts w:ascii="Times New Roman" w:hAnsi="Times New Roman" w:cs="Times New Roman"/>
          <w:sz w:val="24"/>
          <w:szCs w:val="24"/>
        </w:rPr>
        <w:tab/>
        <w:t>For entrepreneurs</w:t>
      </w:r>
      <w:r w:rsidR="00B476EC" w:rsidRPr="0071779A">
        <w:rPr>
          <w:rFonts w:ascii="Times New Roman" w:hAnsi="Times New Roman" w:cs="Times New Roman"/>
          <w:sz w:val="24"/>
          <w:szCs w:val="24"/>
        </w:rPr>
        <w:t>,</w:t>
      </w:r>
      <w:r w:rsidRPr="0071779A">
        <w:rPr>
          <w:rFonts w:ascii="Times New Roman" w:hAnsi="Times New Roman" w:cs="Times New Roman"/>
          <w:sz w:val="24"/>
          <w:szCs w:val="24"/>
        </w:rPr>
        <w:t xml:space="preserve"> </w:t>
      </w:r>
      <w:r w:rsidR="0099284D" w:rsidRPr="0071779A">
        <w:rPr>
          <w:rFonts w:ascii="Times New Roman" w:hAnsi="Times New Roman" w:cs="Times New Roman"/>
          <w:sz w:val="24"/>
          <w:szCs w:val="24"/>
        </w:rPr>
        <w:t>crowdfunding platforms</w:t>
      </w:r>
      <w:r w:rsidR="006357DF" w:rsidRPr="0071779A">
        <w:rPr>
          <w:rFonts w:ascii="Times New Roman" w:hAnsi="Times New Roman" w:cs="Times New Roman"/>
          <w:sz w:val="24"/>
          <w:szCs w:val="24"/>
        </w:rPr>
        <w:t xml:space="preserve"> </w:t>
      </w:r>
      <w:r w:rsidRPr="0071779A">
        <w:rPr>
          <w:rFonts w:ascii="Times New Roman" w:hAnsi="Times New Roman" w:cs="Times New Roman"/>
          <w:sz w:val="24"/>
          <w:szCs w:val="24"/>
        </w:rPr>
        <w:t xml:space="preserve">provide an opportunity to raise funds online from </w:t>
      </w:r>
      <w:r w:rsidR="009504E8" w:rsidRPr="0071779A">
        <w:rPr>
          <w:rFonts w:ascii="Times New Roman" w:hAnsi="Times New Roman" w:cs="Times New Roman"/>
          <w:sz w:val="24"/>
          <w:szCs w:val="24"/>
        </w:rPr>
        <w:t>backers who</w:t>
      </w:r>
      <w:r w:rsidRPr="0071779A">
        <w:rPr>
          <w:rFonts w:ascii="Times New Roman" w:hAnsi="Times New Roman" w:cs="Times New Roman"/>
          <w:sz w:val="24"/>
          <w:szCs w:val="24"/>
        </w:rPr>
        <w:t xml:space="preserve"> suppor</w:t>
      </w:r>
      <w:r w:rsidR="009504E8" w:rsidRPr="0071779A">
        <w:rPr>
          <w:rFonts w:ascii="Times New Roman" w:hAnsi="Times New Roman" w:cs="Times New Roman"/>
          <w:sz w:val="24"/>
          <w:szCs w:val="24"/>
        </w:rPr>
        <w:t>t</w:t>
      </w:r>
      <w:r w:rsidRPr="0071779A">
        <w:rPr>
          <w:rFonts w:ascii="Times New Roman" w:hAnsi="Times New Roman" w:cs="Times New Roman"/>
          <w:sz w:val="24"/>
          <w:szCs w:val="24"/>
        </w:rPr>
        <w:t xml:space="preserve"> their projects</w:t>
      </w:r>
      <w:r w:rsidR="00435F7E" w:rsidRPr="0071779A">
        <w:rPr>
          <w:rFonts w:ascii="Times New Roman" w:hAnsi="Times New Roman" w:cs="Times New Roman"/>
          <w:sz w:val="24"/>
          <w:szCs w:val="24"/>
          <w:vertAlign w:val="superscript"/>
        </w:rPr>
        <w:t>1</w:t>
      </w:r>
      <w:r w:rsidRPr="0071779A">
        <w:rPr>
          <w:rFonts w:ascii="Times New Roman" w:hAnsi="Times New Roman" w:cs="Times New Roman"/>
          <w:sz w:val="24"/>
          <w:szCs w:val="24"/>
        </w:rPr>
        <w:t xml:space="preserve">. </w:t>
      </w:r>
      <w:r w:rsidR="00AD4C71" w:rsidRPr="0071779A">
        <w:rPr>
          <w:rFonts w:ascii="Times New Roman" w:hAnsi="Times New Roman" w:cs="Times New Roman"/>
          <w:color w:val="333333"/>
          <w:sz w:val="24"/>
          <w:szCs w:val="24"/>
          <w:shd w:val="clear" w:color="auto" w:fill="FCFCFC"/>
        </w:rPr>
        <w:t>Having their project successfully funded is crucial to project creators as it provides not only initial funds for project development but also access to valuable future resources, and eve</w:t>
      </w:r>
      <w:r w:rsidR="00AD4C71" w:rsidRPr="00A73B61">
        <w:rPr>
          <w:rFonts w:ascii="Times New Roman" w:hAnsi="Times New Roman" w:cs="Times New Roman"/>
          <w:color w:val="333333"/>
          <w:sz w:val="24"/>
          <w:szCs w:val="24"/>
          <w:shd w:val="clear" w:color="auto" w:fill="FCFCFC"/>
        </w:rPr>
        <w:t>ntually turn their projects into successful entrepreneurial organizations</w:t>
      </w:r>
      <w:r w:rsidR="002168B1">
        <w:rPr>
          <w:rFonts w:ascii="Times New Roman" w:hAnsi="Times New Roman" w:cs="Times New Roman"/>
          <w:color w:val="333333"/>
          <w:sz w:val="24"/>
          <w:szCs w:val="24"/>
          <w:shd w:val="clear" w:color="auto" w:fill="FCFCFC"/>
        </w:rPr>
        <w:t xml:space="preserve"> </w:t>
      </w:r>
      <w:r w:rsidR="002168B1">
        <w:rPr>
          <w:rFonts w:ascii="Times New Roman" w:hAnsi="Times New Roman" w:cs="Times New Roman"/>
          <w:color w:val="333333"/>
          <w:sz w:val="24"/>
          <w:szCs w:val="24"/>
          <w:shd w:val="clear" w:color="auto" w:fill="FCFCFC"/>
        </w:rPr>
        <w:fldChar w:fldCharType="begin"/>
      </w:r>
      <w:r w:rsidR="00E12140">
        <w:rPr>
          <w:rFonts w:ascii="Times New Roman" w:hAnsi="Times New Roman" w:cs="Times New Roman"/>
          <w:color w:val="333333"/>
          <w:sz w:val="24"/>
          <w:szCs w:val="24"/>
          <w:shd w:val="clear" w:color="auto" w:fill="FCFCFC"/>
        </w:rPr>
        <w:instrText xml:space="preserve"> ADDIN ZOTERO_ITEM CSL_CITATION {"citationID":"byA5r4i1","properties":{"formattedCitation":"(E. Mollick, 2014)","plainCitation":"(E. Mollick, 2014)","dontUpdate":true,"noteIndex":0},"citationItems":[{"id":594,"uris":["http://zotero.org/users/6108583/items/X6DZCN6F"],"uri":["http://zotero.org/users/6108583/items/X6DZCN6F"],"itemData":{"id":594,"type":"article-journal","abstract":"Crowdfunding allows founders of for-profit, artistic, and cultural ventures to fund their efforts by drawing on relatively small contributions from a relatively large number of individuals using the internet, without standard financial intermediaries. Drawing on a dataset of over 48,500 projects with combined funding over $237M, this paper offers a description of the underlying dynamics of success and failure among crowdfunded ventures. It suggests that personal networks and underlying project quality are associated with the success of crowdfunding efforts, and that geography is related to both the type of projects proposed and successful fundraising. Finally, I find that the vast majority of founders seem to fulfill their obligations to funders, but that over 75% deliver products later than expected, with the degree of delay predicted by the level and amount of funding a project receives. These results offer insight into the emerging phenomenon of crowdfunding, and also shed light more generally on the ways that the actions of founders may affect their ability to receive entrepreneurial financing.","container-title":"Journal of Business Venturing","DOI":"10.1016/j.jbusvent.2013.06.005","ISSN":"0883-9026","issue":"1","journalAbbreviation":"Journal of Business Venturing","language":"en","page":"1-16","source":"ScienceDirect","title":"The dynamics of crowdfunding: An exploratory study","title-short":"The dynamics of crowdfunding","volume":"29","author":[{"family":"Mollick","given":"Ethan"}],"issued":{"date-parts":[["2014",1,1]]}}}],"schema":"https://github.com/citation-style-language/schema/raw/master/csl-citation.json"} </w:instrText>
      </w:r>
      <w:r w:rsidR="002168B1">
        <w:rPr>
          <w:rFonts w:ascii="Times New Roman" w:hAnsi="Times New Roman" w:cs="Times New Roman"/>
          <w:color w:val="333333"/>
          <w:sz w:val="24"/>
          <w:szCs w:val="24"/>
          <w:shd w:val="clear" w:color="auto" w:fill="FCFCFC"/>
        </w:rPr>
        <w:fldChar w:fldCharType="separate"/>
      </w:r>
      <w:r w:rsidR="002168B1" w:rsidRPr="002168B1">
        <w:rPr>
          <w:rFonts w:ascii="Times New Roman" w:hAnsi="Times New Roman" w:cs="Times New Roman"/>
          <w:sz w:val="24"/>
        </w:rPr>
        <w:t>(Mollick, 2014)</w:t>
      </w:r>
      <w:r w:rsidR="002168B1">
        <w:rPr>
          <w:rFonts w:ascii="Times New Roman" w:hAnsi="Times New Roman" w:cs="Times New Roman"/>
          <w:color w:val="333333"/>
          <w:sz w:val="24"/>
          <w:szCs w:val="24"/>
          <w:shd w:val="clear" w:color="auto" w:fill="FCFCFC"/>
        </w:rPr>
        <w:fldChar w:fldCharType="end"/>
      </w:r>
      <w:r w:rsidR="00524238">
        <w:rPr>
          <w:rFonts w:ascii="Times New Roman" w:hAnsi="Times New Roman" w:cs="Times New Roman"/>
          <w:color w:val="333333"/>
          <w:sz w:val="24"/>
          <w:szCs w:val="24"/>
          <w:shd w:val="clear" w:color="auto" w:fill="FCFCFC"/>
        </w:rPr>
        <w:t>.</w:t>
      </w:r>
      <w:r w:rsidR="00AD4C71" w:rsidRPr="00A73B61">
        <w:rPr>
          <w:rFonts w:ascii="Times New Roman" w:hAnsi="Times New Roman" w:cs="Times New Roman"/>
          <w:color w:val="333333"/>
          <w:sz w:val="24"/>
          <w:szCs w:val="24"/>
          <w:shd w:val="clear" w:color="auto" w:fill="FCFCFC"/>
        </w:rPr>
        <w:t xml:space="preserve"> </w:t>
      </w:r>
      <w:r w:rsidR="002466AF" w:rsidRPr="00A73B61">
        <w:rPr>
          <w:rFonts w:ascii="Times New Roman" w:hAnsi="Times New Roman" w:cs="Times New Roman"/>
          <w:color w:val="333333"/>
          <w:sz w:val="24"/>
          <w:szCs w:val="24"/>
          <w:shd w:val="clear" w:color="auto" w:fill="FCFCFC"/>
        </w:rPr>
        <w:t>However, extant</w:t>
      </w:r>
      <w:r w:rsidR="00647C90" w:rsidRPr="00A73B61">
        <w:rPr>
          <w:rFonts w:ascii="Times New Roman" w:hAnsi="Times New Roman" w:cs="Times New Roman"/>
          <w:color w:val="333333"/>
          <w:sz w:val="24"/>
          <w:szCs w:val="24"/>
          <w:shd w:val="clear" w:color="auto" w:fill="FCFCFC"/>
        </w:rPr>
        <w:t xml:space="preserve"> research shows that only 45 % of the projects on these platforms are successfully funded</w:t>
      </w:r>
      <w:r w:rsidR="00F00504">
        <w:rPr>
          <w:rFonts w:ascii="Times New Roman" w:hAnsi="Times New Roman" w:cs="Times New Roman"/>
          <w:color w:val="333333"/>
          <w:sz w:val="24"/>
          <w:szCs w:val="24"/>
          <w:shd w:val="clear" w:color="auto" w:fill="FCFCFC"/>
        </w:rPr>
        <w:t xml:space="preserve"> </w:t>
      </w:r>
      <w:r w:rsidR="00F00504">
        <w:rPr>
          <w:rFonts w:ascii="Times New Roman" w:hAnsi="Times New Roman" w:cs="Times New Roman"/>
          <w:color w:val="333333"/>
          <w:sz w:val="24"/>
          <w:szCs w:val="24"/>
          <w:shd w:val="clear" w:color="auto" w:fill="FCFCFC"/>
        </w:rPr>
        <w:fldChar w:fldCharType="begin"/>
      </w:r>
      <w:r w:rsidR="00E12140">
        <w:rPr>
          <w:rFonts w:ascii="Times New Roman" w:hAnsi="Times New Roman" w:cs="Times New Roman"/>
          <w:color w:val="333333"/>
          <w:sz w:val="24"/>
          <w:szCs w:val="24"/>
          <w:shd w:val="clear" w:color="auto" w:fill="FCFCFC"/>
        </w:rPr>
        <w:instrText xml:space="preserve"> ADDIN ZOTERO_ITEM CSL_CITATION {"citationID":"MLgWxyBh","properties":{"formattedCitation":"(Greenberg et al., 2013; E. Mollick, 2014, p. 20)","plainCitation":"(Greenberg et al., 2013; E. Mollick, 2014, p. 20)","dontUpdate":true,"noteIndex":0},"citationItems":[{"id":598,"uris":["http://zotero.org/users/6108583/items/9LV5X7XT"],"uri":["http://zotero.org/users/6108583/items/9LV5X7XT"],"itemData":{"id":598,"type":"paper-conference","abstract":"Creative individuals increasingly rely on online crowdfunding platforms to crowdsource funding for new ventures. For novice crowdfunding project creators, however, there are few resources to turn to for assistance in the planning of crowdfunding projects. We are building a tool for novice project creators to get feedback on their project designs. One component of this tool is a comparison to existing projects. As such, we have applied a variety of machine learning classifiers to learn the concept of a successful online crowdfunding project at the time of project launch. Currently our classifier can predict with roughly 68% accuracy, whether a project will be successful or not. The classification results will eventually power a prediction segment of the proposed feedback tool. Future work involves turning the results of the machine learning algorithms into human-readable content and integrating this content into the feedback tool.","container-title":"CHI '13 Extended Abstracts on Human Factors in Computing Systems on - CHI EA '13","DOI":"10.1145/2468356.2468682","event":"CHI '13 Extended Abstracts on Human Factors in Computing Systems","event-place":"Paris, France","ISBN":"978-1-4503-1952-2","language":"en","page":"1815","publisher":"ACM Press","publisher-place":"Paris, France","source":"DOI.org (Crossref)","title":"Crowdfunding support tools: predicting success &amp; failure","title-short":"Crowdfunding support tools","URL":"http://dl.acm.org/citation.cfm?doid=2468356.2468682","author":[{"family":"Greenberg","given":"Michael D."},{"family":"Pardo","given":"Bryan"},{"family":"Hariharan","given":"Karthic"},{"family":"Gerber","given":"Elizabeth"}],"accessed":{"date-parts":[["2020",7,4]]},"issued":{"date-parts":[["2013"]]}}},{"id":594,"uris":["http://zotero.org/users/6108583/items/X6DZCN6F"],"uri":["http://zotero.org/users/6108583/items/X6DZCN6F"],"itemData":{"id":594,"type":"article-journal","abstract":"Crowdfunding allows founders of for-profit, artistic, and cultural ventures to fund their efforts by drawing on relatively small contributions from a relatively large number of individuals using the internet, without standard financial intermediaries. Drawing on a dataset of over 48,500 projects with combined funding over $237M, this paper offers a description of the underlying dynamics of success and failure among crowdfunded ventures. It suggests that personal networks and underlying project quality are associated with the success of crowdfunding efforts, and that geography is related to both the type of projects proposed and successful fundraising. Finally, I find that the vast majority of founders seem to fulfill their obligations to funders, but that over 75% deliver products later than expected, with the degree of delay predicted by the level and amount of funding a project receives. These results offer insight into the emerging phenomenon of crowdfunding, and also shed light more generally on the ways that the actions of founders may affect their ability to receive entrepreneurial financing.","container-title":"Journal of Business Venturing","DOI":"10.1016/j.jbusvent.2013.06.005","ISSN":"0883-9026","issue":"1","journalAbbreviation":"Journal of Business Venturing","language":"en","page":"1-16","source":"ScienceDirect","title":"The dynamics of crowdfunding: An exploratory study","title-short":"The dynamics of crowdfunding","volume":"29","author":[{"family":"Mollick","given":"Ethan"}],"issued":{"date-parts":[["2014",1,1]]}},"locator":"20"}],"schema":"https://github.com/citation-style-language/schema/raw/master/csl-citation.json"} </w:instrText>
      </w:r>
      <w:r w:rsidR="00F00504">
        <w:rPr>
          <w:rFonts w:ascii="Times New Roman" w:hAnsi="Times New Roman" w:cs="Times New Roman"/>
          <w:color w:val="333333"/>
          <w:sz w:val="24"/>
          <w:szCs w:val="24"/>
          <w:shd w:val="clear" w:color="auto" w:fill="FCFCFC"/>
        </w:rPr>
        <w:fldChar w:fldCharType="separate"/>
      </w:r>
      <w:r w:rsidR="00F00504" w:rsidRPr="00F00504">
        <w:rPr>
          <w:rFonts w:ascii="Times New Roman" w:hAnsi="Times New Roman" w:cs="Times New Roman"/>
          <w:sz w:val="24"/>
        </w:rPr>
        <w:t>(Greenberg et al., 2013; E. Mollick, 2014)</w:t>
      </w:r>
      <w:r w:rsidR="00F00504">
        <w:rPr>
          <w:rFonts w:ascii="Times New Roman" w:hAnsi="Times New Roman" w:cs="Times New Roman"/>
          <w:color w:val="333333"/>
          <w:sz w:val="24"/>
          <w:szCs w:val="24"/>
          <w:shd w:val="clear" w:color="auto" w:fill="FCFCFC"/>
        </w:rPr>
        <w:fldChar w:fldCharType="end"/>
      </w:r>
      <w:r w:rsidR="001F2B1C">
        <w:rPr>
          <w:rFonts w:ascii="Times New Roman" w:hAnsi="Times New Roman" w:cs="Times New Roman"/>
          <w:color w:val="333333"/>
          <w:sz w:val="24"/>
          <w:szCs w:val="24"/>
          <w:shd w:val="clear" w:color="auto" w:fill="FCFCFC"/>
        </w:rPr>
        <w:t xml:space="preserve"> and </w:t>
      </w:r>
      <w:r w:rsidR="00914AA7" w:rsidRPr="00A73B61">
        <w:rPr>
          <w:rFonts w:ascii="Times New Roman" w:hAnsi="Times New Roman" w:cs="Times New Roman"/>
          <w:color w:val="333333"/>
          <w:sz w:val="24"/>
          <w:szCs w:val="24"/>
          <w:shd w:val="clear" w:color="auto" w:fill="FCFCFC"/>
        </w:rPr>
        <w:t>&gt;75% of successful projects deliver products later than promised</w:t>
      </w:r>
      <w:r w:rsidR="00EB54B0">
        <w:rPr>
          <w:rFonts w:ascii="Times New Roman" w:hAnsi="Times New Roman" w:cs="Times New Roman"/>
          <w:color w:val="333333"/>
          <w:sz w:val="24"/>
          <w:szCs w:val="24"/>
          <w:shd w:val="clear" w:color="auto" w:fill="FCFCFC"/>
        </w:rPr>
        <w:t xml:space="preserve"> </w:t>
      </w:r>
      <w:r w:rsidR="00EB54B0">
        <w:rPr>
          <w:rFonts w:ascii="Times New Roman" w:hAnsi="Times New Roman" w:cs="Times New Roman"/>
          <w:color w:val="333333"/>
          <w:sz w:val="24"/>
          <w:szCs w:val="24"/>
          <w:shd w:val="clear" w:color="auto" w:fill="FCFCFC"/>
        </w:rPr>
        <w:fldChar w:fldCharType="begin"/>
      </w:r>
      <w:r w:rsidR="00E12140">
        <w:rPr>
          <w:rFonts w:ascii="Times New Roman" w:hAnsi="Times New Roman" w:cs="Times New Roman"/>
          <w:color w:val="333333"/>
          <w:sz w:val="24"/>
          <w:szCs w:val="24"/>
          <w:shd w:val="clear" w:color="auto" w:fill="FCFCFC"/>
        </w:rPr>
        <w:instrText xml:space="preserve"> ADDIN ZOTERO_ITEM CSL_CITATION {"citationID":"7qrSOUv6","properties":{"formattedCitation":"(E. R. Mollick &amp; Kuppuswamy, 2014)","plainCitation":"(E. R. Mollick &amp; Kuppuswamy, 2014)","dontUpdate":true,"noteIndex":0},"citationItems":[{"id":608,"uris":["http://zotero.org/users/6108583/items/5P6KQCD7"],"uri":["http://zotero.org/users/6108583/items/5P6KQCD7"],"itemData":{"id":608,"type":"article-journal","title":"After the Campaign: Outcomes of Crowdfunding","URL":"https://papers.ssrn.com/sol3/papers.cfm?abstract_id=2376997","author":[{"family":"Mollick","given":"Ethan R."},{"family":"Kuppuswamy","given":"Venkat"}],"accessed":{"date-parts":[["2020",7,4]]},"issued":{"date-parts":[["2014"]]}}}],"schema":"https://github.com/citation-style-language/schema/raw/master/csl-citation.json"} </w:instrText>
      </w:r>
      <w:r w:rsidR="00EB54B0">
        <w:rPr>
          <w:rFonts w:ascii="Times New Roman" w:hAnsi="Times New Roman" w:cs="Times New Roman"/>
          <w:color w:val="333333"/>
          <w:sz w:val="24"/>
          <w:szCs w:val="24"/>
          <w:shd w:val="clear" w:color="auto" w:fill="FCFCFC"/>
        </w:rPr>
        <w:fldChar w:fldCharType="separate"/>
      </w:r>
      <w:r w:rsidR="00EB54B0" w:rsidRPr="00EB54B0">
        <w:rPr>
          <w:rFonts w:ascii="Times New Roman" w:hAnsi="Times New Roman" w:cs="Times New Roman"/>
          <w:sz w:val="24"/>
        </w:rPr>
        <w:t>(Mollick &amp; Kuppuswamy, 2014)</w:t>
      </w:r>
      <w:r w:rsidR="00EB54B0">
        <w:rPr>
          <w:rFonts w:ascii="Times New Roman" w:hAnsi="Times New Roman" w:cs="Times New Roman"/>
          <w:color w:val="333333"/>
          <w:sz w:val="24"/>
          <w:szCs w:val="24"/>
          <w:shd w:val="clear" w:color="auto" w:fill="FCFCFC"/>
        </w:rPr>
        <w:fldChar w:fldCharType="end"/>
      </w:r>
      <w:r w:rsidR="00EB54B0">
        <w:rPr>
          <w:rFonts w:ascii="Times New Roman" w:hAnsi="Times New Roman" w:cs="Times New Roman"/>
          <w:color w:val="333333"/>
          <w:sz w:val="24"/>
          <w:szCs w:val="24"/>
          <w:shd w:val="clear" w:color="auto" w:fill="FCFCFC"/>
        </w:rPr>
        <w:t xml:space="preserve">. </w:t>
      </w:r>
      <w:r w:rsidR="00914AA7" w:rsidRPr="00A73B61">
        <w:rPr>
          <w:rFonts w:ascii="Times New Roman" w:hAnsi="Times New Roman" w:cs="Times New Roman"/>
          <w:color w:val="333333"/>
          <w:sz w:val="24"/>
          <w:szCs w:val="24"/>
          <w:shd w:val="clear" w:color="auto" w:fill="FCFCFC"/>
        </w:rPr>
        <w:t xml:space="preserve">No doubt, </w:t>
      </w:r>
      <w:r w:rsidR="009930C6" w:rsidRPr="00A73B61">
        <w:rPr>
          <w:rFonts w:ascii="Times New Roman" w:hAnsi="Times New Roman" w:cs="Times New Roman"/>
          <w:color w:val="333333"/>
          <w:sz w:val="24"/>
          <w:szCs w:val="24"/>
          <w:shd w:val="clear" w:color="auto" w:fill="FCFCFC"/>
        </w:rPr>
        <w:t xml:space="preserve">backers </w:t>
      </w:r>
      <w:r w:rsidR="004B6A23" w:rsidRPr="00A73B61">
        <w:rPr>
          <w:rFonts w:ascii="Times New Roman" w:hAnsi="Times New Roman" w:cs="Times New Roman"/>
          <w:color w:val="333333"/>
          <w:sz w:val="24"/>
          <w:szCs w:val="24"/>
          <w:shd w:val="clear" w:color="auto" w:fill="FCFCFC"/>
        </w:rPr>
        <w:t>hesitate over</w:t>
      </w:r>
      <w:r w:rsidR="009930C6" w:rsidRPr="00A73B61">
        <w:rPr>
          <w:rFonts w:ascii="Times New Roman" w:hAnsi="Times New Roman" w:cs="Times New Roman"/>
          <w:color w:val="333333"/>
          <w:sz w:val="24"/>
          <w:szCs w:val="24"/>
          <w:shd w:val="clear" w:color="auto" w:fill="FCFCFC"/>
        </w:rPr>
        <w:t xml:space="preserve"> project feasibility, creator expertise as just 50% of projects reach the proposed completion milestone</w:t>
      </w:r>
      <w:r w:rsidR="00366F7A">
        <w:rPr>
          <w:rFonts w:ascii="Times New Roman" w:hAnsi="Times New Roman" w:cs="Times New Roman"/>
          <w:color w:val="333333"/>
          <w:sz w:val="24"/>
          <w:szCs w:val="24"/>
          <w:shd w:val="clear" w:color="auto" w:fill="FCFCFC"/>
        </w:rPr>
        <w:t xml:space="preserve"> </w:t>
      </w:r>
      <w:r w:rsidR="00366F7A">
        <w:rPr>
          <w:rFonts w:ascii="Times New Roman" w:hAnsi="Times New Roman" w:cs="Times New Roman"/>
          <w:color w:val="333333"/>
          <w:sz w:val="24"/>
          <w:szCs w:val="24"/>
          <w:shd w:val="clear" w:color="auto" w:fill="FCFCFC"/>
        </w:rPr>
        <w:fldChar w:fldCharType="begin"/>
      </w:r>
      <w:r w:rsidR="00366F7A">
        <w:rPr>
          <w:rFonts w:ascii="Times New Roman" w:hAnsi="Times New Roman" w:cs="Times New Roman"/>
          <w:color w:val="333333"/>
          <w:sz w:val="24"/>
          <w:szCs w:val="24"/>
          <w:shd w:val="clear" w:color="auto" w:fill="FCFCFC"/>
        </w:rPr>
        <w:instrText xml:space="preserve"> ADDIN ZOTERO_ITEM CSL_CITATION {"citationID":"75vPOJGW","properties":{"formattedCitation":"(Stanko &amp; Henard, 2017)","plainCitation":"(Stanko &amp; Henard, 2017)","noteIndex":0},"citationItems":[{"id":603,"uris":["http://zotero.org/users/6108583/items/W5K5NFC7"],"uri":["http://zotero.org/users/6108583/items/W5K5NFC7"],"itemData":{"id":603,"type":"article-journal","abstract":"Crowdfunding is now a commonly used tool for innovating entrepreneurs, yet many unresolved questions surrounding crowdfunding’s effect on innovation remain. Often, crowdfunding backers play an active role in the innovation conversation. Thus, crowdfunding can be viewed as one form of open search (actively seeking out ideas from outsiders). Beyond open search, backers also generate word of mouth awareness for the crowdfunded product. Crowdfunding backers can be thought of as the earliest possible adopters, who may be even more valuable than traditional early adopting consumers. In this study, data pertaining to crowdfunded products from the Kickstarter platform is coupled with survey data from the respective innovating entrepreneurs to better understand the effects of elements of crowdfunding on the subsequent market success of the crowdfunded product as well as the innovation focus of the crowdfunding organization. Results indicate that the amount of funding raised during a crowdfunding campaign does not significantly impact the later market performance of the crowdfunded product, while the number of backers attracted to the campaign does. Open search depth (drawing intensely from external sources) enhances product market performance, while open search breadth (drawing from many external sources) induces a radical innovation focus. Interestingly, adverse effects from over-relying on external knowledge sources are not observed. The small size of the crowdfunding organizations in this study is seen as a boundary condition to previous findings of inverse U-shaped performance effects. Finally, the portion of product development complete when crowdfunding impacts the entrepreneurs’ subsequent focus on radical innovation.","container-title":"Research Policy","DOI":"10.1016/j.respol.2017.02.003","ISSN":"0048-7333","issue":"4","journalAbbreviation":"Research Policy","language":"en","page":"784-798","source":"ScienceDirect","title":"Toward a better understanding of crowdfunding, openness and the consequences for innovation","volume":"46","author":[{"family":"Stanko","given":"Michael A."},{"family":"Henard","given":"David H."}],"issued":{"date-parts":[["2017",5,1]]}}}],"schema":"https://github.com/citation-style-language/schema/raw/master/csl-citation.json"} </w:instrText>
      </w:r>
      <w:r w:rsidR="00366F7A">
        <w:rPr>
          <w:rFonts w:ascii="Times New Roman" w:hAnsi="Times New Roman" w:cs="Times New Roman"/>
          <w:color w:val="333333"/>
          <w:sz w:val="24"/>
          <w:szCs w:val="24"/>
          <w:shd w:val="clear" w:color="auto" w:fill="FCFCFC"/>
        </w:rPr>
        <w:fldChar w:fldCharType="separate"/>
      </w:r>
      <w:r w:rsidR="00366F7A" w:rsidRPr="00366F7A">
        <w:rPr>
          <w:rFonts w:ascii="Times New Roman" w:hAnsi="Times New Roman" w:cs="Times New Roman"/>
          <w:sz w:val="24"/>
        </w:rPr>
        <w:t>(Stanko &amp; Henard, 2017)</w:t>
      </w:r>
      <w:r w:rsidR="00366F7A">
        <w:rPr>
          <w:rFonts w:ascii="Times New Roman" w:hAnsi="Times New Roman" w:cs="Times New Roman"/>
          <w:color w:val="333333"/>
          <w:sz w:val="24"/>
          <w:szCs w:val="24"/>
          <w:shd w:val="clear" w:color="auto" w:fill="FCFCFC"/>
        </w:rPr>
        <w:fldChar w:fldCharType="end"/>
      </w:r>
      <w:r w:rsidR="009E5715" w:rsidRPr="00A73B61">
        <w:rPr>
          <w:rFonts w:ascii="Times New Roman" w:hAnsi="Times New Roman" w:cs="Times New Roman"/>
          <w:color w:val="333333"/>
          <w:sz w:val="24"/>
          <w:szCs w:val="24"/>
          <w:shd w:val="clear" w:color="auto" w:fill="FCFCFC"/>
        </w:rPr>
        <w:t>.</w:t>
      </w:r>
      <w:r w:rsidR="00A24072" w:rsidRPr="00A73B61">
        <w:rPr>
          <w:rFonts w:ascii="Times New Roman" w:hAnsi="Times New Roman" w:cs="Times New Roman"/>
          <w:color w:val="333333"/>
          <w:sz w:val="24"/>
          <w:szCs w:val="24"/>
          <w:shd w:val="clear" w:color="auto" w:fill="FCFCFC"/>
        </w:rPr>
        <w:t xml:space="preserve"> </w:t>
      </w:r>
      <w:r w:rsidR="004B6A23" w:rsidRPr="00A73B61">
        <w:rPr>
          <w:rFonts w:ascii="Times New Roman" w:hAnsi="Times New Roman" w:cs="Times New Roman"/>
          <w:color w:val="333333"/>
          <w:sz w:val="24"/>
          <w:szCs w:val="24"/>
          <w:shd w:val="clear" w:color="auto" w:fill="FCFCFC"/>
        </w:rPr>
        <w:t>Crowdfunding is thus</w:t>
      </w:r>
      <w:r w:rsidR="00F8221C" w:rsidRPr="00A73B61">
        <w:rPr>
          <w:rFonts w:ascii="Times New Roman" w:hAnsi="Times New Roman" w:cs="Times New Roman"/>
          <w:color w:val="333333"/>
          <w:sz w:val="24"/>
          <w:szCs w:val="24"/>
          <w:shd w:val="clear" w:color="auto" w:fill="FCFCFC"/>
        </w:rPr>
        <w:t xml:space="preserve"> is a unique proposition where there is a temporal distance between the product ownership and contribution by the backer</w:t>
      </w:r>
      <w:r w:rsidR="002447A6" w:rsidRPr="00A73B61">
        <w:rPr>
          <w:rFonts w:ascii="Times New Roman" w:hAnsi="Times New Roman" w:cs="Times New Roman"/>
          <w:color w:val="333333"/>
          <w:sz w:val="24"/>
          <w:szCs w:val="24"/>
          <w:shd w:val="clear" w:color="auto" w:fill="FCFCFC"/>
        </w:rPr>
        <w:t xml:space="preserve">, which makes it pertinent for the </w:t>
      </w:r>
      <w:r w:rsidR="00F8221C" w:rsidRPr="00A73B61">
        <w:rPr>
          <w:rFonts w:ascii="Times New Roman" w:hAnsi="Times New Roman" w:cs="Times New Roman"/>
          <w:color w:val="333333"/>
          <w:sz w:val="24"/>
          <w:szCs w:val="24"/>
          <w:shd w:val="clear" w:color="auto" w:fill="FCFCFC"/>
        </w:rPr>
        <w:t xml:space="preserve">backer </w:t>
      </w:r>
      <w:r w:rsidR="002447A6" w:rsidRPr="00A73B61">
        <w:rPr>
          <w:rFonts w:ascii="Times New Roman" w:hAnsi="Times New Roman" w:cs="Times New Roman"/>
          <w:color w:val="333333"/>
          <w:sz w:val="24"/>
          <w:szCs w:val="24"/>
          <w:shd w:val="clear" w:color="auto" w:fill="FCFCFC"/>
        </w:rPr>
        <w:t xml:space="preserve">to </w:t>
      </w:r>
      <w:r w:rsidR="00F8221C" w:rsidRPr="00A73B61">
        <w:rPr>
          <w:rFonts w:ascii="Times New Roman" w:hAnsi="Times New Roman" w:cs="Times New Roman"/>
          <w:color w:val="333333"/>
          <w:sz w:val="24"/>
          <w:szCs w:val="24"/>
          <w:shd w:val="clear" w:color="auto" w:fill="FCFCFC"/>
        </w:rPr>
        <w:t xml:space="preserve">actively </w:t>
      </w:r>
      <w:r w:rsidR="00CA1DAE" w:rsidRPr="00A73B61">
        <w:rPr>
          <w:rFonts w:ascii="Times New Roman" w:hAnsi="Times New Roman" w:cs="Times New Roman"/>
          <w:color w:val="333333"/>
          <w:sz w:val="24"/>
          <w:szCs w:val="24"/>
          <w:shd w:val="clear" w:color="auto" w:fill="FCFCFC"/>
        </w:rPr>
        <w:t xml:space="preserve">look </w:t>
      </w:r>
      <w:r w:rsidR="00F8221C" w:rsidRPr="00A73B61">
        <w:rPr>
          <w:rFonts w:ascii="Times New Roman" w:hAnsi="Times New Roman" w:cs="Times New Roman"/>
          <w:color w:val="333333"/>
          <w:sz w:val="24"/>
          <w:szCs w:val="24"/>
          <w:shd w:val="clear" w:color="auto" w:fill="FCFCFC"/>
        </w:rPr>
        <w:t xml:space="preserve">for cues to reduce uncertainty and </w:t>
      </w:r>
      <w:r w:rsidR="00256D1F" w:rsidRPr="00A73B61">
        <w:rPr>
          <w:rFonts w:ascii="Times New Roman" w:hAnsi="Times New Roman" w:cs="Times New Roman"/>
          <w:color w:val="333333"/>
          <w:sz w:val="24"/>
          <w:szCs w:val="24"/>
          <w:shd w:val="clear" w:color="auto" w:fill="FCFCFC"/>
        </w:rPr>
        <w:t>predict successful campaigns when contributing</w:t>
      </w:r>
      <w:r w:rsidR="009E387F">
        <w:rPr>
          <w:rFonts w:ascii="Times New Roman" w:hAnsi="Times New Roman" w:cs="Times New Roman"/>
          <w:color w:val="333333"/>
          <w:sz w:val="24"/>
          <w:szCs w:val="24"/>
          <w:shd w:val="clear" w:color="auto" w:fill="FCFCFC"/>
        </w:rPr>
        <w:t xml:space="preserve"> </w:t>
      </w:r>
      <w:r w:rsidR="009E387F">
        <w:rPr>
          <w:rFonts w:ascii="Times New Roman" w:hAnsi="Times New Roman" w:cs="Times New Roman"/>
          <w:color w:val="333333"/>
          <w:sz w:val="24"/>
          <w:szCs w:val="24"/>
          <w:shd w:val="clear" w:color="auto" w:fill="FCFCFC"/>
        </w:rPr>
        <w:fldChar w:fldCharType="begin"/>
      </w:r>
      <w:r w:rsidR="00E12140">
        <w:rPr>
          <w:rFonts w:ascii="Times New Roman" w:hAnsi="Times New Roman" w:cs="Times New Roman"/>
          <w:color w:val="333333"/>
          <w:sz w:val="24"/>
          <w:szCs w:val="24"/>
          <w:shd w:val="clear" w:color="auto" w:fill="FCFCFC"/>
        </w:rPr>
        <w:instrText xml:space="preserve"> ADDIN ZOTERO_ITEM CSL_CITATION {"citationID":"auBbonkh","properties":{"formattedCitation":"(Ahlers et al., 2015; E. R. Mollick, 2013)","plainCitation":"(Ahlers et al., 2015; E. R. Mollick, 2013)","dontUpdate":true,"noteIndex":0},"citationItems":[{"id":599,"uris":["http://zotero.org/users/6108583/items/76J57ERQ"],"uri":["http://zotero.org/users/6108583/items/76J57ERQ"],"itemData":{"id":599,"type":"article-journal","abstract":"This paper presents a first?ever empirical examination of the effectiveness of signals that entrepreneurs use to induce (small) investors to commit financial resources in an equity crowdfunding context. We examine the impact of venture quality (human capital, social [alliance] capital, and intellectual capital) and uncertainty on fundraising success. Our data highlight that retaining equity and providing more detailed information about risks can be interpreted as effective signals and can therefore strongly impact the probability of funding success. Social capital and intellectual capital, by contrast, have little or no impact on funding success. We discuss the implications of our results for theory, future research, and practice.","container-title":"Entrepreneurship Theory and Practice","DOI":"10.1111/etap.12157","ISSN":"1042-2587","issue":"4","journalAbbreviation":"Entrepreneurship Theory and Practice","note":"publisher: SAGE Publications Inc","page":"955-980","source":"SAGE Journals","title":"Signaling in Equity Crowdfunding","volume":"39","author":[{"family":"Ahlers","given":"Gerrit K.C."},{"family":"Cumming","given":"Douglas"},{"family":"Günther","given":"Christina"},{"family":"Schweizer","given":"Denis"}],"issued":{"date-parts":[["2015",7,1]]}}},{"id":602,"uris":["http://zotero.org/users/6108583/items/62XDQY8C"],"uri":["http://zotero.org/users/6108583/items/62XDQY8C"],"itemData":{"id":602,"type":"article-journal","abstract":"Venture Capitalists (VCs) are experts in assessing the quality of entrepreneurial ventures. A long tradition of research has examined the signals of quality that VCs look for in new ventures, and the biases that result from the VC selection process. Recently, an alternative form of new venture funding has arisen in the form of crowdfunding, which relies on the judgement of millions of amateurs about which entrepreneurial projects are worth funding. Little is known about the degree to which amateurs respond to the same signals of quality as VCs, and whether they are subject to the same biases. To address this gap, I examine 2,101 crowdfunded projects that match characteristics of more traditional VC-backed seed ventures. Despite the radical differences in selection environments, I find that entrepreneurial quality is assessed in similar ways by both VCs and crowdfunders, but that crowdfunding alleviates some of geographic and gender biases associated with the way that VCs look for signals of quality.","container-title":"SSRN Electronic Journal","DOI":"10.2139/ssrn.2239204","ISSN":"1556-5068","journalAbbreviation":"SSRN Journal","language":"en","source":"DOI.org (Crossref)","title":"Swept Away by the Crowd? Crowdfunding, Venture Capital, and the Selection of Entrepreneurs","title-short":"Swept Away by the Crowd?","URL":"http://www.ssrn.com/abstract=2239204","author":[{"family":"Mollick","given":"Ethan R."}],"accessed":{"date-parts":[["2020",7,4]]},"issued":{"date-parts":[["2013"]]}}}],"schema":"https://github.com/citation-style-language/schema/raw/master/csl-citation.json"} </w:instrText>
      </w:r>
      <w:r w:rsidR="009E387F">
        <w:rPr>
          <w:rFonts w:ascii="Times New Roman" w:hAnsi="Times New Roman" w:cs="Times New Roman"/>
          <w:color w:val="333333"/>
          <w:sz w:val="24"/>
          <w:szCs w:val="24"/>
          <w:shd w:val="clear" w:color="auto" w:fill="FCFCFC"/>
        </w:rPr>
        <w:fldChar w:fldCharType="separate"/>
      </w:r>
      <w:r w:rsidR="009E387F" w:rsidRPr="009E387F">
        <w:rPr>
          <w:rFonts w:ascii="Times New Roman" w:hAnsi="Times New Roman" w:cs="Times New Roman"/>
          <w:sz w:val="24"/>
        </w:rPr>
        <w:t>(Ahlers et al., 2015; Mollick, 2013)</w:t>
      </w:r>
      <w:r w:rsidR="009E387F">
        <w:rPr>
          <w:rFonts w:ascii="Times New Roman" w:hAnsi="Times New Roman" w:cs="Times New Roman"/>
          <w:color w:val="333333"/>
          <w:sz w:val="24"/>
          <w:szCs w:val="24"/>
          <w:shd w:val="clear" w:color="auto" w:fill="FCFCFC"/>
        </w:rPr>
        <w:fldChar w:fldCharType="end"/>
      </w:r>
      <w:r w:rsidR="009E387F">
        <w:rPr>
          <w:rFonts w:ascii="Times New Roman" w:hAnsi="Times New Roman" w:cs="Times New Roman"/>
          <w:color w:val="333333"/>
          <w:sz w:val="24"/>
          <w:szCs w:val="24"/>
          <w:shd w:val="clear" w:color="auto" w:fill="FCFCFC"/>
        </w:rPr>
        <w:t>.</w:t>
      </w:r>
      <w:r w:rsidR="00256D1F" w:rsidRPr="00A73B61">
        <w:rPr>
          <w:rFonts w:ascii="Times New Roman" w:hAnsi="Times New Roman" w:cs="Times New Roman"/>
          <w:color w:val="0000FF"/>
          <w:sz w:val="24"/>
          <w:szCs w:val="24"/>
        </w:rPr>
        <w:t xml:space="preserve"> </w:t>
      </w:r>
    </w:p>
    <w:p w14:paraId="5DDB15C9" w14:textId="74F90046" w:rsidR="00603D62" w:rsidRDefault="00647C90" w:rsidP="003D6B38">
      <w:pPr>
        <w:autoSpaceDE w:val="0"/>
        <w:autoSpaceDN w:val="0"/>
        <w:adjustRightInd w:val="0"/>
        <w:spacing w:after="0" w:line="480" w:lineRule="auto"/>
        <w:ind w:firstLine="720"/>
        <w:jc w:val="both"/>
        <w:rPr>
          <w:rFonts w:ascii="Times New Roman" w:hAnsi="Times New Roman" w:cs="Times New Roman"/>
          <w:sz w:val="24"/>
          <w:szCs w:val="24"/>
        </w:rPr>
      </w:pPr>
      <w:r w:rsidRPr="00A73B61">
        <w:rPr>
          <w:rFonts w:ascii="Times New Roman" w:hAnsi="Times New Roman" w:cs="Times New Roman"/>
          <w:color w:val="333333"/>
          <w:sz w:val="24"/>
          <w:szCs w:val="24"/>
          <w:shd w:val="clear" w:color="auto" w:fill="FCFCFC"/>
        </w:rPr>
        <w:t xml:space="preserve">As a result, identifying general antecedents of funding success has been of great interest to researchers because it can provide insights to project creators to maximize their funding success </w:t>
      </w:r>
      <w:r w:rsidR="009E387F">
        <w:rPr>
          <w:rFonts w:ascii="Times New Roman" w:hAnsi="Times New Roman" w:cs="Times New Roman"/>
          <w:color w:val="333333"/>
          <w:sz w:val="24"/>
          <w:szCs w:val="24"/>
          <w:shd w:val="clear" w:color="auto" w:fill="FCFCFC"/>
        </w:rPr>
        <w:fldChar w:fldCharType="begin"/>
      </w:r>
      <w:r w:rsidR="009E387F">
        <w:rPr>
          <w:rFonts w:ascii="Times New Roman" w:hAnsi="Times New Roman" w:cs="Times New Roman"/>
          <w:color w:val="333333"/>
          <w:sz w:val="24"/>
          <w:szCs w:val="24"/>
          <w:shd w:val="clear" w:color="auto" w:fill="FCFCFC"/>
        </w:rPr>
        <w:instrText xml:space="preserve"> ADDIN ZOTERO_ITEM CSL_CITATION {"citationID":"HR4pWKIA","properties":{"formattedCitation":"(Greenberg et al., 2013)","plainCitation":"(Greenberg et al., 2013)","noteIndex":0},"citationItems":[{"id":598,"uris":["http://zotero.org/users/6108583/items/9LV5X7XT"],"uri":["http://zotero.org/users/6108583/items/9LV5X7XT"],"itemData":{"id":598,"type":"paper-conference","abstract":"Creative individuals increasingly rely on online crowdfunding platforms to crowdsource funding for new ventures. For novice crowdfunding project creators, however, there are few resources to turn to for assistance in the planning of crowdfunding projects. We are building a tool for novice project creators to get feedback on their project designs. One component of this tool is a comparison to existing projects. As such, we have applied a variety of machine learning classifiers to learn the concept of a successful online crowdfunding project at the time of project launch. Currently our classifier can predict with roughly 68% accuracy, whether a project will be successful or not. The classification results will eventually power a prediction segment of the proposed feedback tool. Future work involves turning the results of the machine learning algorithms into human-readable content and integrating this content into the feedback tool.","container-title":"CHI '13 Extended Abstracts on Human Factors in Computing Systems on - CHI EA '13","DOI":"10.1145/2468356.2468682","event":"CHI '13 Extended Abstracts on Human Factors in Computing Systems","event-place":"Paris, France","ISBN":"978-1-4503-1952-2","language":"en","page":"1815","publisher":"ACM Press","publisher-place":"Paris, France","source":"DOI.org (Crossref)","title":"Crowdfunding support tools: predicting success &amp; failure","title-short":"Crowdfunding support tools","URL":"http://dl.acm.org/citation.cfm?doid=2468356.2468682","author":[{"family":"Greenberg","given":"Michael D."},{"family":"Pardo","given":"Bryan"},{"family":"Hariharan","given":"Karthic"},{"family":"Gerber","given":"Elizabeth"}],"accessed":{"date-parts":[["2020",7,4]]},"issued":{"date-parts":[["2013"]]}}}],"schema":"https://github.com/citation-style-language/schema/raw/master/csl-citation.json"} </w:instrText>
      </w:r>
      <w:r w:rsidR="009E387F">
        <w:rPr>
          <w:rFonts w:ascii="Times New Roman" w:hAnsi="Times New Roman" w:cs="Times New Roman"/>
          <w:color w:val="333333"/>
          <w:sz w:val="24"/>
          <w:szCs w:val="24"/>
          <w:shd w:val="clear" w:color="auto" w:fill="FCFCFC"/>
        </w:rPr>
        <w:fldChar w:fldCharType="separate"/>
      </w:r>
      <w:r w:rsidR="009E387F" w:rsidRPr="009E387F">
        <w:rPr>
          <w:rFonts w:ascii="Times New Roman" w:hAnsi="Times New Roman" w:cs="Times New Roman"/>
          <w:sz w:val="24"/>
        </w:rPr>
        <w:t>(Greenberg et al., 2013)</w:t>
      </w:r>
      <w:r w:rsidR="009E387F">
        <w:rPr>
          <w:rFonts w:ascii="Times New Roman" w:hAnsi="Times New Roman" w:cs="Times New Roman"/>
          <w:color w:val="333333"/>
          <w:sz w:val="24"/>
          <w:szCs w:val="24"/>
          <w:shd w:val="clear" w:color="auto" w:fill="FCFCFC"/>
        </w:rPr>
        <w:fldChar w:fldCharType="end"/>
      </w:r>
      <w:r w:rsidRPr="00A73B61">
        <w:rPr>
          <w:rFonts w:ascii="Times New Roman" w:hAnsi="Times New Roman" w:cs="Times New Roman"/>
          <w:color w:val="333333"/>
          <w:sz w:val="24"/>
          <w:szCs w:val="24"/>
          <w:shd w:val="clear" w:color="auto" w:fill="FCFCFC"/>
        </w:rPr>
        <w:t>.</w:t>
      </w:r>
      <w:r w:rsidR="002F2A3E" w:rsidRPr="00A73B61">
        <w:rPr>
          <w:rFonts w:ascii="Times New Roman" w:hAnsi="Times New Roman" w:cs="Times New Roman"/>
          <w:color w:val="333333"/>
          <w:sz w:val="24"/>
          <w:szCs w:val="24"/>
          <w:shd w:val="clear" w:color="auto" w:fill="FCFCFC"/>
        </w:rPr>
        <w:t xml:space="preserve"> </w:t>
      </w:r>
      <w:r w:rsidR="00AC2B19" w:rsidRPr="00A73B61">
        <w:rPr>
          <w:rFonts w:ascii="Times New Roman" w:hAnsi="Times New Roman" w:cs="Times New Roman"/>
          <w:color w:val="333333"/>
          <w:sz w:val="24"/>
          <w:szCs w:val="24"/>
          <w:shd w:val="clear" w:color="auto" w:fill="FCFCFC"/>
        </w:rPr>
        <w:t>M</w:t>
      </w:r>
      <w:r w:rsidR="00EF0FF0" w:rsidRPr="00A73B61">
        <w:rPr>
          <w:rFonts w:ascii="Times New Roman" w:hAnsi="Times New Roman" w:cs="Times New Roman"/>
          <w:color w:val="333333"/>
          <w:sz w:val="24"/>
          <w:szCs w:val="24"/>
          <w:shd w:val="clear" w:color="auto" w:fill="FCFCFC"/>
        </w:rPr>
        <w:t>any</w:t>
      </w:r>
      <w:r w:rsidR="00AC2B19" w:rsidRPr="00A73B61">
        <w:rPr>
          <w:rFonts w:ascii="Times New Roman" w:hAnsi="Times New Roman" w:cs="Times New Roman"/>
          <w:color w:val="333333"/>
          <w:sz w:val="24"/>
          <w:szCs w:val="24"/>
          <w:shd w:val="clear" w:color="auto" w:fill="FCFCFC"/>
        </w:rPr>
        <w:t xml:space="preserve"> </w:t>
      </w:r>
      <w:r w:rsidR="00F31E6B" w:rsidRPr="00A73B61">
        <w:rPr>
          <w:rFonts w:ascii="Times New Roman" w:hAnsi="Times New Roman" w:cs="Times New Roman"/>
          <w:color w:val="333333"/>
          <w:sz w:val="24"/>
          <w:szCs w:val="24"/>
          <w:shd w:val="clear" w:color="auto" w:fill="FCFCFC"/>
        </w:rPr>
        <w:t xml:space="preserve">researchers </w:t>
      </w:r>
      <w:r w:rsidR="009E4754" w:rsidRPr="00A73B61">
        <w:rPr>
          <w:rFonts w:ascii="Times New Roman" w:hAnsi="Times New Roman" w:cs="Times New Roman"/>
          <w:sz w:val="24"/>
          <w:szCs w:val="24"/>
        </w:rPr>
        <w:t xml:space="preserve">have </w:t>
      </w:r>
      <w:r w:rsidR="00AF5548" w:rsidRPr="00A73B61">
        <w:rPr>
          <w:rFonts w:ascii="Times New Roman" w:hAnsi="Times New Roman" w:cs="Times New Roman"/>
          <w:sz w:val="24"/>
          <w:szCs w:val="24"/>
        </w:rPr>
        <w:t>investigated</w:t>
      </w:r>
      <w:r w:rsidR="009E4754" w:rsidRPr="00A73B61">
        <w:rPr>
          <w:rFonts w:ascii="Times New Roman" w:hAnsi="Times New Roman" w:cs="Times New Roman"/>
          <w:sz w:val="24"/>
          <w:szCs w:val="24"/>
        </w:rPr>
        <w:t xml:space="preserve"> </w:t>
      </w:r>
      <w:r w:rsidR="00567DC5" w:rsidRPr="00A73B61">
        <w:rPr>
          <w:rFonts w:ascii="Times New Roman" w:hAnsi="Times New Roman" w:cs="Times New Roman"/>
          <w:sz w:val="24"/>
          <w:szCs w:val="24"/>
        </w:rPr>
        <w:t>antecedent based</w:t>
      </w:r>
      <w:r w:rsidR="009E4754" w:rsidRPr="00A73B61">
        <w:rPr>
          <w:rFonts w:ascii="Times New Roman" w:hAnsi="Times New Roman" w:cs="Times New Roman"/>
          <w:sz w:val="24"/>
          <w:szCs w:val="24"/>
        </w:rPr>
        <w:t xml:space="preserve"> </w:t>
      </w:r>
      <w:r w:rsidR="00AF5548" w:rsidRPr="00A73B61">
        <w:rPr>
          <w:rFonts w:ascii="Times New Roman" w:hAnsi="Times New Roman" w:cs="Times New Roman"/>
          <w:sz w:val="24"/>
          <w:szCs w:val="24"/>
        </w:rPr>
        <w:t>success</w:t>
      </w:r>
      <w:r w:rsidR="009E4754" w:rsidRPr="00A73B61">
        <w:rPr>
          <w:rFonts w:ascii="Times New Roman" w:hAnsi="Times New Roman" w:cs="Times New Roman"/>
          <w:sz w:val="24"/>
          <w:szCs w:val="24"/>
        </w:rPr>
        <w:t xml:space="preserve"> factors </w:t>
      </w:r>
      <w:r w:rsidR="00AF5548" w:rsidRPr="00A73B61">
        <w:rPr>
          <w:rFonts w:ascii="Times New Roman" w:hAnsi="Times New Roman" w:cs="Times New Roman"/>
          <w:sz w:val="24"/>
          <w:szCs w:val="24"/>
        </w:rPr>
        <w:t xml:space="preserve">for </w:t>
      </w:r>
      <w:r w:rsidR="000968F4" w:rsidRPr="00A73B61">
        <w:rPr>
          <w:rFonts w:ascii="Times New Roman" w:hAnsi="Times New Roman" w:cs="Times New Roman"/>
          <w:sz w:val="24"/>
          <w:szCs w:val="24"/>
        </w:rPr>
        <w:t xml:space="preserve">crowdfunding </w:t>
      </w:r>
      <w:r w:rsidR="00AF5548" w:rsidRPr="00A73B61">
        <w:rPr>
          <w:rFonts w:ascii="Times New Roman" w:hAnsi="Times New Roman" w:cs="Times New Roman"/>
          <w:sz w:val="24"/>
          <w:szCs w:val="24"/>
        </w:rPr>
        <w:t>projects</w:t>
      </w:r>
      <w:r w:rsidR="005557D9" w:rsidRPr="00A73B61">
        <w:rPr>
          <w:rFonts w:ascii="Times New Roman" w:hAnsi="Times New Roman" w:cs="Times New Roman"/>
          <w:sz w:val="24"/>
          <w:szCs w:val="24"/>
        </w:rPr>
        <w:t xml:space="preserve"> such as </w:t>
      </w:r>
      <w:r w:rsidR="00AD1990" w:rsidRPr="00A73B61">
        <w:rPr>
          <w:rFonts w:ascii="Times New Roman" w:hAnsi="Times New Roman" w:cs="Times New Roman"/>
          <w:sz w:val="24"/>
          <w:szCs w:val="24"/>
        </w:rPr>
        <w:t>campaign duration, facebook network of the project creator, funding goal, etc</w:t>
      </w:r>
      <w:r w:rsidR="000F67D4">
        <w:rPr>
          <w:rFonts w:ascii="Times New Roman" w:hAnsi="Times New Roman" w:cs="Times New Roman"/>
          <w:sz w:val="24"/>
          <w:szCs w:val="24"/>
        </w:rPr>
        <w:t>.</w:t>
      </w:r>
      <w:r w:rsidR="00AD1990" w:rsidRPr="00A73B61">
        <w:rPr>
          <w:rFonts w:ascii="Times New Roman" w:hAnsi="Times New Roman" w:cs="Times New Roman"/>
          <w:sz w:val="24"/>
          <w:szCs w:val="24"/>
        </w:rPr>
        <w:t xml:space="preserve"> </w:t>
      </w:r>
      <w:r w:rsidR="00F078CC">
        <w:rPr>
          <w:rFonts w:ascii="Times New Roman" w:hAnsi="Times New Roman" w:cs="Times New Roman"/>
          <w:sz w:val="24"/>
          <w:szCs w:val="24"/>
        </w:rPr>
        <w:t xml:space="preserve"> </w:t>
      </w:r>
      <w:r w:rsidR="00F078CC">
        <w:rPr>
          <w:rFonts w:ascii="Times New Roman" w:hAnsi="Times New Roman" w:cs="Times New Roman"/>
          <w:sz w:val="24"/>
          <w:szCs w:val="24"/>
        </w:rPr>
        <w:fldChar w:fldCharType="begin"/>
      </w:r>
      <w:r w:rsidR="00E12140">
        <w:rPr>
          <w:rFonts w:ascii="Times New Roman" w:hAnsi="Times New Roman" w:cs="Times New Roman"/>
          <w:sz w:val="24"/>
          <w:szCs w:val="24"/>
        </w:rPr>
        <w:instrText xml:space="preserve"> ADDIN ZOTERO_ITEM CSL_CITATION {"citationID":"IaY46Qqh","properties":{"formattedCitation":"(Agrawal et al., 2011; Etter et al., 2013; Kuppuswamy &amp; Bayus, 2013; E. Mollick, 2014)","plainCitation":"(Agrawal et al., 2011; Etter et al., 2013; Kuppuswamy &amp; Bayus, 2013; E. Mollick, 2014)","noteIndex":0},"citationItems":[{"id":593,"uris":["http://zotero.org/users/6108583/items/39ZJELCI"],"uri":["http://zotero.org/users/6108583/items/39ZJELCI"],"itemData":{"id":593,"type":"article-journal","language":"en","page":"19","source":"Zotero","title":"Challenges and Opportunities with Big Data","author":[{"family":"Agrawal","given":"Divyakant"},{"family":"Bernstein","given":"Philip"},{"family":"Bertino","given":"Elisa"},{"family":"Davidson","given":"Susan"},{"family":"Dayal","given":"Umeshwas"},{"family":"Franklin","given":"Michael"},{"family":"Gehrke","given":"Johannes"},{"family":"Haas","given":"Laura"},{"family":"Halevy","given":"Alon"},{"family":"Han","given":"Jiawei"},{"family":"Jagadish","given":"H V"},{"family":"Labrinidis","given":"Alexandros"},{"family":"Madden","given":"Sam"},{"family":"Papakonstantinou","given":"Yannis"},{"family":"Patel","given":"Jignesh"},{"family":"Ram","given":"Raghu"}],"issued":{"date-parts":[["2011"]]}}},{"id":492,"uris":["http://zotero.org/users/6108583/items/LIS5LUUL"],"uri":["http://zotero.org/users/6108583/items/LIS5LUUL"],"itemData":{"id":492,"type":"paper-conference","abstract":"Crowdfunding websites such as Kickstarter are becoming increasingly popular, allowing project creators to raise hundreds of millions of dollars every year. However, only one out of two Kickstarter campaigns reaches its funding goal and is successful. It is therefore of prime importance, both for project creators and backers, to be able to know which campaigns are likely to succeed.","container-title":"Proceedings of the first ACM conference on Online social networks - COSN '13","DOI":"10.1145/2512938.2512957","event":"the first ACM conference","event-place":"Boston, Massachusetts, USA","ISBN":"978-1-4503-2084-9","language":"en","page":"177-182","publisher":"ACM Press","publisher-place":"Boston, Massachusetts, USA","source":"DOI.org (Crossref)","title":"Launch hard or go home!: predicting the success of kickstarter campaigns","title-short":"Launch hard or go home!","URL":"http://dl.acm.org/citation.cfm?doid=2512938.2512957","author":[{"family":"Etter","given":"Vincent"},{"family":"Grossglauser","given":"Matthias"},{"family":"Thiran","given":"Patrick"}],"accessed":{"date-parts":[["2020",6,22]]},"issued":{"date-parts":[["2013"]]}}},{"id":94,"uris":["http://zotero.org/users/6108583/items/I5F6H3GM"],"uri":["http://zotero.org/users/6108583/items/I5F6H3GM"],"itemData":{"id":94,"type":"article-journal","abstract":"Entrepreneurs are turning to crowdfunding as a way to finance their creative ideas. Crowdfunding involves relatively small contributions of many consumer-investors over a fixed time period (generally a few weeks). The purpose of this paper is to add to our empirical understanding of backer dynamics over the project funding cycle. Two years of publicly available data on projects listed on Kickstarter is used to establish that the typical pattern of project support is U-shaped—in general, backers are more likely to contribute to a project in the first and last week as compared to the middle period of the funding cycle. We further establish that this U-shape pattern of support is pervasive across projects, including both successfully and unsuccessfully funded projects, those with large and small goals, and projects in different categories. We then empirically explore the dynamics associated with several factors, including collective attention effects from platform sorting options, the role of family and friends in supporting projects, the effects of social influence, and the role of project updates over the project funding cycle.","container-title":"SSRN Electronic Journal","DOI":"10.2139/ssrn.2234765","ISSN":"1556-5068","journalAbbreviation":"SSRN Journal","language":"en","source":"DOI.org (Crossref)","title":"Crowdfunding Creative Ideas: The Dynamics of Project Backers in Kickstarter","title-short":"Crowdfunding Creative Ideas","URL":"http://www.ssrn.com/abstract=2234765","author":[{"family":"Kuppuswamy","given":"Venkat"},{"family":"Bayus","given":"Barry L."}],"accessed":{"date-parts":[["2019",12,4]]},"issued":{"date-parts":[["2013"]]}}},{"id":594,"uris":["http://zotero.org/users/6108583/items/X6DZCN6F"],"uri":["http://zotero.org/users/6108583/items/X6DZCN6F"],"itemData":{"id":594,"type":"article-journal","abstract":"Crowdfunding allows founders of for-profit, artistic, and cultural ventures to fund their efforts by drawing on relatively small contributions from a relatively large number of individuals using the internet, without standard financial intermediaries. Drawing on a dataset of over 48,500 projects with combined funding over $237M, this paper offers a description of the underlying dynamics of success and failure among crowdfunded ventures. It suggests that personal networks and underlying project quality are associated with the success of crowdfunding efforts, and that geography is related to both the type of projects proposed and successful fundraising. Finally, I find that the vast majority of founders seem to fulfill their obligations to funders, but that over 75% deliver products later than expected, with the degree of delay predicted by the level and amount of funding a project receives. These results offer insight into the emerging phenomenon of crowdfunding, and also shed light more generally on the ways that the actions of founders may affect their ability to receive entrepreneurial financing.","container-title":"Journal of Business Venturing","DOI":"10.1016/j.jbusvent.2013.06.005","ISSN":"0883-9026","issue":"1","journalAbbreviation":"Journal of Business Venturing","language":"en","page":"1-16","source":"ScienceDirect","title":"The dynamics of crowdfunding: An exploratory study","title-short":"The dynamics of crowdfunding","volume":"29","author":[{"family":"Mollick","given":"Ethan"}],"issued":{"date-parts":[["2014",1,1]]}}}],"schema":"https://github.com/citation-style-language/schema/raw/master/csl-citation.json"} </w:instrText>
      </w:r>
      <w:r w:rsidR="00F078CC">
        <w:rPr>
          <w:rFonts w:ascii="Times New Roman" w:hAnsi="Times New Roman" w:cs="Times New Roman"/>
          <w:sz w:val="24"/>
          <w:szCs w:val="24"/>
        </w:rPr>
        <w:fldChar w:fldCharType="separate"/>
      </w:r>
      <w:r w:rsidR="00E12140" w:rsidRPr="00E12140">
        <w:rPr>
          <w:rFonts w:ascii="Times New Roman" w:hAnsi="Times New Roman" w:cs="Times New Roman"/>
          <w:sz w:val="24"/>
        </w:rPr>
        <w:t>(Agrawal et al., 2011; Etter et al., 2013; Kuppuswamy &amp; Bayus, 2013; E. Mollick, 2014)</w:t>
      </w:r>
      <w:r w:rsidR="00F078CC">
        <w:rPr>
          <w:rFonts w:ascii="Times New Roman" w:hAnsi="Times New Roman" w:cs="Times New Roman"/>
          <w:sz w:val="24"/>
          <w:szCs w:val="24"/>
        </w:rPr>
        <w:fldChar w:fldCharType="end"/>
      </w:r>
      <w:r w:rsidR="00AD1990" w:rsidRPr="00A73B61">
        <w:rPr>
          <w:rFonts w:ascii="Times New Roman" w:hAnsi="Times New Roman" w:cs="Times New Roman"/>
          <w:sz w:val="24"/>
          <w:szCs w:val="24"/>
        </w:rPr>
        <w:t xml:space="preserve">. </w:t>
      </w:r>
      <w:r w:rsidR="0026116A">
        <w:rPr>
          <w:rFonts w:ascii="Times New Roman" w:hAnsi="Times New Roman" w:cs="Times New Roman"/>
          <w:sz w:val="24"/>
          <w:szCs w:val="24"/>
        </w:rPr>
        <w:t xml:space="preserve"> </w:t>
      </w:r>
      <w:r w:rsidR="009E267D">
        <w:rPr>
          <w:rFonts w:ascii="Times New Roman" w:hAnsi="Times New Roman" w:cs="Times New Roman"/>
          <w:sz w:val="24"/>
          <w:szCs w:val="24"/>
        </w:rPr>
        <w:t>In parallel</w:t>
      </w:r>
      <w:r w:rsidR="008C6463" w:rsidRPr="00A73B61">
        <w:rPr>
          <w:rFonts w:ascii="Times New Roman" w:hAnsi="Times New Roman" w:cs="Times New Roman"/>
          <w:sz w:val="24"/>
          <w:szCs w:val="24"/>
        </w:rPr>
        <w:t xml:space="preserve">, researchers have also </w:t>
      </w:r>
      <w:r w:rsidR="002D1DB7">
        <w:rPr>
          <w:rFonts w:ascii="Times New Roman" w:hAnsi="Times New Roman" w:cs="Times New Roman"/>
          <w:sz w:val="24"/>
          <w:szCs w:val="24"/>
        </w:rPr>
        <w:t>used</w:t>
      </w:r>
      <w:r w:rsidR="008C6463" w:rsidRPr="00A73B61">
        <w:rPr>
          <w:rFonts w:ascii="Times New Roman" w:hAnsi="Times New Roman" w:cs="Times New Roman"/>
          <w:sz w:val="24"/>
          <w:szCs w:val="24"/>
        </w:rPr>
        <w:t xml:space="preserve"> machine learning tools to study optimum models for success prediction </w:t>
      </w:r>
      <w:r w:rsidR="000B6A65">
        <w:rPr>
          <w:rFonts w:ascii="Times New Roman" w:hAnsi="Times New Roman" w:cs="Times New Roman"/>
          <w:sz w:val="24"/>
          <w:szCs w:val="24"/>
        </w:rPr>
        <w:fldChar w:fldCharType="begin"/>
      </w:r>
      <w:r w:rsidR="000B6A65">
        <w:rPr>
          <w:rFonts w:ascii="Times New Roman" w:hAnsi="Times New Roman" w:cs="Times New Roman"/>
          <w:sz w:val="24"/>
          <w:szCs w:val="24"/>
        </w:rPr>
        <w:instrText xml:space="preserve"> ADDIN ZOTERO_ITEM CSL_CITATION {"citationID":"BOkBtqmw","properties":{"formattedCitation":"(Etter et al., 2013; Zhang et al., 2015; Zhao et al., 2017)","plainCitation":"(Etter et al., 2013; Zhang et al., 2015; Zhao et al., 2017)","noteIndex":0},"citationItems":[{"id":492,"uris":["http://zotero.org/users/6108583/items/LIS5LUUL"],"uri":["http://zotero.org/users/6108583/items/LIS5LUUL"],"itemData":{"id":492,"type":"paper-conference","abstract":"Crowdfunding websites such as Kickstarter are becoming increasingly popular, allowing project creators to raise hundreds of millions of dollars every year. However, only one out of two Kickstarter campaigns reaches its funding goal and is successful. It is therefore of prime importance, both for project creators and backers, to be able to know which campaigns are likely to succeed.","container-title":"Proceedings of the first ACM conference on Online social networks - COSN '13","DOI":"10.1145/2512938.2512957","event":"the first ACM conference","event-place":"Boston, Massachusetts, USA","ISBN":"978-1-4503-2084-9","language":"en","page":"177-182","publisher":"ACM Press","publisher-place":"Boston, Massachusetts, USA","source":"DOI.org (Crossref)","title":"Launch hard or go home!: predicting the success of kickstarter campaigns","title-short":"Launch hard or go home!","URL":"http://dl.acm.org/citation.cfm?doid=2512938.2512957","author":[{"family":"Etter","given":"Vincent"},{"family":"Grossglauser","given":"Matthias"},{"family":"Thiran","given":"Patrick"}],"accessed":{"date-parts":[["2020",6,22]]},"issued":{"date-parts":[["2013"]]}}},{"id":498,"uris":["http://zotero.org/users/6108583/items/DMIES5R4"],"uri":["http://zotero.org/users/6108583/items/DMIES5R4"],"itemData":{"id":498,"type":"paper-conference","abstract":"We propose a dynamic topic model for monitoring temporal evolution of market competition by jointly leveraging tweets and their associated images. For a market of interest (e.g. luxury goods), we aim at automatically detecting the latent topics (e.g. bags, clothes, luxurious) that are competitively shared by multiple brands (e.g. Burberry, Prada, and Chanel ), and tracking temporal evolution of the brands’ stakes over the shared topics. One of key applications of our work is social media monitoring that can provide companies with temporal summaries of highly overlapped or discriminative topics with their major competitors. We design our model to correctly address three major challenges: multiview representation of text and images, modeling of competitiveness of multiple brands over shared topics, and tracking their temporal evolution. As far as we know, no previous model can satisfy all the three challenges. For evaluation, we analyze about 10 millions of tweets and 8 millions of associated images of the 23 brands in the two categories of luxury and beer. Through experiments, we show that the proposed approach is more successful than other candidate methods for the topic modeling of competition. We also quantitatively demonstrate the generalization power of the proposed method for three prediction tasks.","container-title":"Proceedings of the 21th ACM SIGKDD International Conference on Knowledge Discovery and Data Mining - KDD '15","DOI":"10.1145/2783258.2783293","event":"the 21th ACM SIGKDD International Conference","event-place":"Sydney, NSW, Australia","ISBN":"978-1-4503-3664-2","language":"en","page":"1425-1434","publisher":"ACM Press","publisher-place":"Sydney, NSW, Australia","source":"DOI.org (Crossref)","title":"Dynamic Topic Modeling for Monitoring Market Competition from Online Text and Image Data","URL":"http://dl.acm.org/citation.cfm?doid=2783258.2783293","author":[{"family":"Zhang","given":"Hao"},{"family":"Kim","given":"Gunhee"},{"family":"Xing","given":"Eric P."}],"accessed":{"date-parts":[["2020",6,22]]},"issued":{"date-parts":[["2015"]]}}},{"id":496,"uris":["http://zotero.org/users/6108583/items/M7FBZPPP"],"uri":["http://zotero.org/users/6108583/items/M7FBZPPP"],"itemData":{"id":496,"type":"paper-conference","abstract":"Crowdfunding is an emerging Internet fundraising mechanism by raising monetary contributions from the crowd for projects or ventures. In these platforms, the dynamics, i.e., daily funding amount on campaigns and perks (backing options with rewards), are the most concerned issue for creators, backers and platforms. However, tracking the dynamics in crowdfunding is very challenging and still under-explored. To that end, in this paper, we present a focused study on this important problem. A special goal is to forecast the funding amount for a given campaign and its perks in the future days. Speci cally, we formalize the dynamics in crowdfunding as a hierarchical time series, i.e., campaign level and perk level. Speci c to each level, we develop a special regression by modeling the decision making process of the crowd (visitors and backing probability) and exploring various factors that impact the decision; on this basis, an enhanced switching regression is proposed at each level to address the heterogeneity of funding sequences. Further, we employ a revision matrix to combine the two-level base forecasts for the nal forecasting. We conduct extensive experiments on a real-world crowdfunding data collected from Indiegogo.com. e experimental results clearly demonstrate the e ectiveness of our approaches on tracking the dynamics in crowdfunding.","container-title":"Proceedings of the 23rd ACM SIGKDD International Conference on Knowledge Discovery and Data Mining","DOI":"10.1145/3097983.3098030","event":"KDD '17: The 23rd ACM SIGKDD International Conference on Knowledge Discovery and Data Mining","event-place":"Halifax NS Canada","ISBN":"978-1-4503-4887-4","language":"en","page":"625-634","publisher":"ACM","publisher-place":"Halifax NS Canada","source":"DOI.org (Crossref)","title":"Tracking the Dynamics in Crowdfunding","URL":"https://dl.acm.org/doi/10.1145/3097983.3098030","author":[{"family":"Zhao","given":"Hongke"},{"family":"Zhang","given":"Hefu"},{"family":"Ge","given":"Yong"},{"family":"Liu","given":"Qi"},{"family":"Chen","given":"Enhong"},{"family":"Li","given":"Huayu"},{"family":"Wu","given":"Le"}],"accessed":{"date-parts":[["2020",6,22]]},"issued":{"date-parts":[["2017",8,4]]}}}],"schema":"https://github.com/citation-style-language/schema/raw/master/csl-citation.json"} </w:instrText>
      </w:r>
      <w:r w:rsidR="000B6A65">
        <w:rPr>
          <w:rFonts w:ascii="Times New Roman" w:hAnsi="Times New Roman" w:cs="Times New Roman"/>
          <w:sz w:val="24"/>
          <w:szCs w:val="24"/>
        </w:rPr>
        <w:fldChar w:fldCharType="separate"/>
      </w:r>
      <w:r w:rsidR="000B6A65" w:rsidRPr="000B6A65">
        <w:rPr>
          <w:rFonts w:ascii="Times New Roman" w:hAnsi="Times New Roman" w:cs="Times New Roman"/>
          <w:sz w:val="24"/>
        </w:rPr>
        <w:t>(Etter et al., 2013; Zhang et al., 2015; Zhao et al., 2017)</w:t>
      </w:r>
      <w:r w:rsidR="000B6A65">
        <w:rPr>
          <w:rFonts w:ascii="Times New Roman" w:hAnsi="Times New Roman" w:cs="Times New Roman"/>
          <w:sz w:val="24"/>
          <w:szCs w:val="24"/>
        </w:rPr>
        <w:fldChar w:fldCharType="end"/>
      </w:r>
      <w:r w:rsidR="008C6463" w:rsidRPr="00A73B61">
        <w:rPr>
          <w:rFonts w:ascii="Times New Roman" w:hAnsi="Times New Roman" w:cs="Times New Roman"/>
          <w:sz w:val="24"/>
          <w:szCs w:val="24"/>
        </w:rPr>
        <w:t>.</w:t>
      </w:r>
      <w:r w:rsidR="00AA2022">
        <w:rPr>
          <w:rFonts w:ascii="Times New Roman" w:hAnsi="Times New Roman" w:cs="Times New Roman"/>
          <w:sz w:val="24"/>
          <w:szCs w:val="24"/>
        </w:rPr>
        <w:t xml:space="preserve"> </w:t>
      </w:r>
      <w:r w:rsidR="00F17CB2">
        <w:rPr>
          <w:rFonts w:ascii="Times New Roman" w:hAnsi="Times New Roman" w:cs="Times New Roman"/>
          <w:sz w:val="24"/>
          <w:szCs w:val="24"/>
        </w:rPr>
        <w:t>However,</w:t>
      </w:r>
      <w:r w:rsidR="002517CD">
        <w:rPr>
          <w:rFonts w:ascii="Times New Roman" w:hAnsi="Times New Roman" w:cs="Times New Roman"/>
          <w:sz w:val="24"/>
          <w:szCs w:val="24"/>
        </w:rPr>
        <w:t xml:space="preserve"> </w:t>
      </w:r>
    </w:p>
    <w:p w14:paraId="0F8C6608" w14:textId="18330A44" w:rsidR="00603D62" w:rsidRDefault="00603D62" w:rsidP="003D6B38">
      <w:pPr>
        <w:autoSpaceDE w:val="0"/>
        <w:autoSpaceDN w:val="0"/>
        <w:adjustRightInd w:val="0"/>
        <w:spacing w:after="0" w:line="480" w:lineRule="auto"/>
        <w:ind w:firstLine="720"/>
        <w:jc w:val="both"/>
        <w:rPr>
          <w:rFonts w:ascii="Times New Roman" w:hAnsi="Times New Roman" w:cs="Times New Roman"/>
          <w:sz w:val="24"/>
          <w:szCs w:val="24"/>
        </w:rPr>
      </w:pPr>
    </w:p>
    <w:p w14:paraId="7BB18FE4" w14:textId="77777777" w:rsidR="00603D62" w:rsidRPr="00C56FDE" w:rsidRDefault="00603D62" w:rsidP="003D6B38">
      <w:pPr>
        <w:spacing w:line="480" w:lineRule="auto"/>
        <w:jc w:val="both"/>
        <w:rPr>
          <w:rFonts w:ascii="Times New Roman" w:hAnsi="Times New Roman" w:cs="Times New Roman"/>
          <w:sz w:val="20"/>
          <w:szCs w:val="20"/>
        </w:rPr>
      </w:pPr>
      <w:r w:rsidRPr="00C56FDE">
        <w:rPr>
          <w:rFonts w:ascii="Times New Roman" w:hAnsi="Times New Roman" w:cs="Times New Roman"/>
          <w:sz w:val="20"/>
          <w:szCs w:val="20"/>
          <w:vertAlign w:val="superscript"/>
        </w:rPr>
        <w:t>1</w:t>
      </w:r>
      <w:r w:rsidRPr="00C56FDE">
        <w:rPr>
          <w:rFonts w:ascii="Times New Roman" w:hAnsi="Times New Roman" w:cs="Times New Roman"/>
          <w:sz w:val="20"/>
          <w:szCs w:val="20"/>
        </w:rPr>
        <w:t>World Bank estimates crowdfunding to reach $96 billion per annum by 2025.</w:t>
      </w:r>
    </w:p>
    <w:p w14:paraId="59F5DAA2" w14:textId="38DF98E3" w:rsidR="006762BA" w:rsidRDefault="00603D62" w:rsidP="003D6B3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column"/>
      </w:r>
      <w:r w:rsidR="002517CD">
        <w:rPr>
          <w:rFonts w:ascii="Times New Roman" w:hAnsi="Times New Roman" w:cs="Times New Roman"/>
          <w:sz w:val="24"/>
          <w:szCs w:val="24"/>
        </w:rPr>
        <w:lastRenderedPageBreak/>
        <w:t xml:space="preserve">there has been little attempt to understand the unique property of crowdfunding </w:t>
      </w:r>
      <w:r w:rsidR="00DE57CF">
        <w:rPr>
          <w:rFonts w:ascii="Times New Roman" w:hAnsi="Times New Roman" w:cs="Times New Roman"/>
          <w:sz w:val="24"/>
          <w:szCs w:val="24"/>
        </w:rPr>
        <w:t>-</w:t>
      </w:r>
      <w:r w:rsidR="00685904">
        <w:rPr>
          <w:rFonts w:ascii="Times New Roman" w:hAnsi="Times New Roman" w:cs="Times New Roman"/>
          <w:sz w:val="24"/>
          <w:szCs w:val="24"/>
        </w:rPr>
        <w:t xml:space="preserve"> which is the temporal distance between contribution and product acquisition. </w:t>
      </w:r>
      <w:r w:rsidR="001133F7" w:rsidRPr="001133F7">
        <w:rPr>
          <w:rFonts w:ascii="Times New Roman" w:hAnsi="Times New Roman" w:cs="Times New Roman"/>
          <w:sz w:val="24"/>
          <w:szCs w:val="24"/>
        </w:rPr>
        <w:t>Th</w:t>
      </w:r>
      <w:r w:rsidR="001133F7">
        <w:rPr>
          <w:rFonts w:ascii="Times New Roman" w:hAnsi="Times New Roman" w:cs="Times New Roman"/>
          <w:sz w:val="24"/>
          <w:szCs w:val="24"/>
        </w:rPr>
        <w:t xml:space="preserve">is paper takes up the issue by drawing upon Construal Level Theory (CLT) </w:t>
      </w:r>
      <w:r w:rsidR="00D83EEA">
        <w:rPr>
          <w:rFonts w:ascii="Times New Roman" w:hAnsi="Times New Roman" w:cs="Times New Roman"/>
          <w:sz w:val="24"/>
          <w:szCs w:val="24"/>
        </w:rPr>
        <w:fldChar w:fldCharType="begin"/>
      </w:r>
      <w:r w:rsidR="00D83EEA">
        <w:rPr>
          <w:rFonts w:ascii="Times New Roman" w:hAnsi="Times New Roman" w:cs="Times New Roman"/>
          <w:sz w:val="24"/>
          <w:szCs w:val="24"/>
        </w:rPr>
        <w:instrText xml:space="preserve"> ADDIN ZOTERO_ITEM CSL_CITATION {"citationID":"XE5se8PJ","properties":{"formattedCitation":"(Yaacov Trope &amp; Liberman, 2010)","plainCitation":"(Yaacov Trope &amp; Liberman, 2010)","noteIndex":0},"citationItems":[{"id":411,"uris":["http://zotero.org/users/6108583/items/2RDKR8QP"],"uri":["http://zotero.org/users/6108583/items/2RDKR8QP"],"itemData":{"id":411,"type":"article-journal","abstract":"People are capable of thinking about the future, the past, remote locations, another person’s perspective, and counterfactual alternatives. Without denying the uniqueness of each process, it is proposed that they constitute different forms of traversing psychological distance. Psychological distance is egocentric: Its reference point is the self in the here and now, and the different ways in which an object might be removed from that point—in time, in space, in social distance, and in hypotheticality— constitute different distance dimensions. Transcending the self in the here and now entails mental construal, and the farther removed an object is from direct experience, the higher (more abstract) the level of construal of that object. Supporting this analysis, research shows (a) that the various distances are cognitively related to each other, (b) that they similarly influence and are influenced by level of mental construal, and (c) that they similarly affect prediction, preference, and action.","container-title":"Psychological Review","DOI":"10.1037/a0018963","ISSN":"1939-1471, 0033-295X","issue":"2","journalAbbreviation":"Psychological Review","language":"en","page":"440-463","source":"DOI.org (Crossref)","title":"Construal-level theory of psychological distance.","volume":"117","author":[{"family":"Trope","given":"Yaacov"},{"family":"Liberman","given":"Nira"}],"issued":{"date-parts":[["2010"]]}}}],"schema":"https://github.com/citation-style-language/schema/raw/master/csl-citation.json"} </w:instrText>
      </w:r>
      <w:r w:rsidR="00D83EEA">
        <w:rPr>
          <w:rFonts w:ascii="Times New Roman" w:hAnsi="Times New Roman" w:cs="Times New Roman"/>
          <w:sz w:val="24"/>
          <w:szCs w:val="24"/>
        </w:rPr>
        <w:fldChar w:fldCharType="separate"/>
      </w:r>
      <w:r w:rsidR="00D83EEA" w:rsidRPr="00D83EEA">
        <w:rPr>
          <w:rFonts w:ascii="Times New Roman" w:hAnsi="Times New Roman" w:cs="Times New Roman"/>
          <w:sz w:val="24"/>
        </w:rPr>
        <w:t>(Trope &amp; Liberman, 2010)</w:t>
      </w:r>
      <w:r w:rsidR="00D83EEA">
        <w:rPr>
          <w:rFonts w:ascii="Times New Roman" w:hAnsi="Times New Roman" w:cs="Times New Roman"/>
          <w:sz w:val="24"/>
          <w:szCs w:val="24"/>
        </w:rPr>
        <w:fldChar w:fldCharType="end"/>
      </w:r>
      <w:r w:rsidR="001133F7">
        <w:rPr>
          <w:rFonts w:ascii="Times New Roman" w:hAnsi="Times New Roman" w:cs="Times New Roman"/>
          <w:sz w:val="24"/>
          <w:szCs w:val="24"/>
        </w:rPr>
        <w:t>.</w:t>
      </w:r>
      <w:r w:rsidR="00B4108B">
        <w:rPr>
          <w:rFonts w:ascii="Times New Roman" w:hAnsi="Times New Roman" w:cs="Times New Roman"/>
          <w:sz w:val="24"/>
          <w:szCs w:val="24"/>
        </w:rPr>
        <w:t xml:space="preserve"> </w:t>
      </w:r>
      <w:r w:rsidR="00906310">
        <w:rPr>
          <w:rFonts w:ascii="Times New Roman" w:hAnsi="Times New Roman" w:cs="Times New Roman"/>
          <w:sz w:val="24"/>
          <w:szCs w:val="24"/>
        </w:rPr>
        <w:t>Studies show how feasibility related information (low-construal) have a greater influence on purchase choices for nearer future, while desirability information (high-construal) have a greater influence on choices for the more distant future</w:t>
      </w:r>
      <w:r w:rsidR="00481D9F">
        <w:rPr>
          <w:rFonts w:ascii="Times New Roman" w:hAnsi="Times New Roman" w:cs="Times New Roman"/>
          <w:sz w:val="24"/>
          <w:szCs w:val="24"/>
        </w:rPr>
        <w:t xml:space="preserve"> </w:t>
      </w:r>
      <w:r w:rsidR="00481D9F">
        <w:rPr>
          <w:rFonts w:ascii="Times New Roman" w:hAnsi="Times New Roman" w:cs="Times New Roman"/>
          <w:sz w:val="24"/>
          <w:szCs w:val="24"/>
        </w:rPr>
        <w:fldChar w:fldCharType="begin"/>
      </w:r>
      <w:r w:rsidR="00481D9F">
        <w:rPr>
          <w:rFonts w:ascii="Times New Roman" w:hAnsi="Times New Roman" w:cs="Times New Roman"/>
          <w:sz w:val="24"/>
          <w:szCs w:val="24"/>
        </w:rPr>
        <w:instrText xml:space="preserve"> ADDIN ZOTERO_ITEM CSL_CITATION {"citationID":"MP40u77q","properties":{"formattedCitation":"(Y Trope et al., 2007)","plainCitation":"(Y Trope et al., 2007)","noteIndex":0},"citationItems":[{"id":405,"uris":["http://zotero.org/users/6108583/items/KS5CIEA8"],"uri":["http://zotero.org/users/6108583/items/KS5CIEA8"],"itemData":{"id":405,"type":"article-journal","container-title":"Journal of Consumer Psychology","DOI":"10.1016/S1057-7408(07)70013-X","ISSN":"10577408","issue":"2","journalAbbreviation":"Journal of Consumer Psychology","language":"en","page":"83-95","source":"DOI.org (Crossref)","title":"Construal Levels and Psychological Distance: Effects on Representation, Prediction, Evaluation, and Behavior","title-short":"Construal Levels and Psychological Distance","volume":"17","author":[{"family":"Trope","given":"Y"},{"family":"Liberman","given":"N"},{"family":"Wakslak","given":"C"}],"issued":{"date-parts":[["2007",4]]}}}],"schema":"https://github.com/citation-style-language/schema/raw/master/csl-citation.json"} </w:instrText>
      </w:r>
      <w:r w:rsidR="00481D9F">
        <w:rPr>
          <w:rFonts w:ascii="Times New Roman" w:hAnsi="Times New Roman" w:cs="Times New Roman"/>
          <w:sz w:val="24"/>
          <w:szCs w:val="24"/>
        </w:rPr>
        <w:fldChar w:fldCharType="separate"/>
      </w:r>
      <w:r w:rsidR="00481D9F" w:rsidRPr="00481D9F">
        <w:rPr>
          <w:rFonts w:ascii="Times New Roman" w:hAnsi="Times New Roman" w:cs="Times New Roman"/>
          <w:sz w:val="24"/>
        </w:rPr>
        <w:t>(Trope et al., 2007)</w:t>
      </w:r>
      <w:r w:rsidR="00481D9F">
        <w:rPr>
          <w:rFonts w:ascii="Times New Roman" w:hAnsi="Times New Roman" w:cs="Times New Roman"/>
          <w:sz w:val="24"/>
          <w:szCs w:val="24"/>
        </w:rPr>
        <w:fldChar w:fldCharType="end"/>
      </w:r>
      <w:r w:rsidR="00481D9F">
        <w:rPr>
          <w:rFonts w:ascii="Times New Roman" w:hAnsi="Times New Roman" w:cs="Times New Roman"/>
          <w:sz w:val="24"/>
          <w:szCs w:val="24"/>
        </w:rPr>
        <w:t xml:space="preserve">. </w:t>
      </w:r>
      <w:r w:rsidR="00115E65">
        <w:rPr>
          <w:rFonts w:ascii="Times New Roman" w:hAnsi="Times New Roman" w:cs="Times New Roman"/>
          <w:sz w:val="24"/>
          <w:szCs w:val="24"/>
        </w:rPr>
        <w:t xml:space="preserve">Thus, we invoke </w:t>
      </w:r>
      <w:r w:rsidR="005538FC">
        <w:rPr>
          <w:rFonts w:ascii="Times New Roman" w:hAnsi="Times New Roman" w:cs="Times New Roman"/>
          <w:sz w:val="24"/>
          <w:szCs w:val="24"/>
        </w:rPr>
        <w:t>CLT</w:t>
      </w:r>
      <w:r w:rsidR="00951E6C">
        <w:rPr>
          <w:rFonts w:ascii="Times New Roman" w:hAnsi="Times New Roman" w:cs="Times New Roman"/>
          <w:sz w:val="24"/>
          <w:szCs w:val="24"/>
        </w:rPr>
        <w:t xml:space="preserve"> </w:t>
      </w:r>
      <w:r w:rsidR="00AB7CED">
        <w:rPr>
          <w:rFonts w:ascii="Times New Roman" w:hAnsi="Times New Roman" w:cs="Times New Roman"/>
          <w:sz w:val="24"/>
          <w:szCs w:val="24"/>
        </w:rPr>
        <w:t>to</w:t>
      </w:r>
      <w:r w:rsidR="000247C2">
        <w:rPr>
          <w:rFonts w:ascii="Times New Roman" w:hAnsi="Times New Roman" w:cs="Times New Roman"/>
          <w:sz w:val="24"/>
          <w:szCs w:val="24"/>
        </w:rPr>
        <w:t xml:space="preserve"> allows us to seek out</w:t>
      </w:r>
      <w:r w:rsidR="006A2A88">
        <w:rPr>
          <w:rFonts w:ascii="Times New Roman" w:hAnsi="Times New Roman" w:cs="Times New Roman"/>
          <w:sz w:val="24"/>
          <w:szCs w:val="24"/>
        </w:rPr>
        <w:t xml:space="preserve"> </w:t>
      </w:r>
      <w:r w:rsidR="000247C2">
        <w:rPr>
          <w:rFonts w:ascii="Times New Roman" w:hAnsi="Times New Roman" w:cs="Times New Roman"/>
          <w:sz w:val="24"/>
          <w:szCs w:val="24"/>
        </w:rPr>
        <w:t xml:space="preserve">answers as to how the </w:t>
      </w:r>
      <w:r w:rsidR="0082715A">
        <w:rPr>
          <w:rFonts w:ascii="Times New Roman" w:hAnsi="Times New Roman" w:cs="Times New Roman"/>
          <w:sz w:val="24"/>
          <w:szCs w:val="24"/>
        </w:rPr>
        <w:t>construal</w:t>
      </w:r>
      <w:r w:rsidR="00AB7CED">
        <w:rPr>
          <w:rFonts w:ascii="Times New Roman" w:hAnsi="Times New Roman" w:cs="Times New Roman"/>
          <w:sz w:val="24"/>
          <w:szCs w:val="24"/>
        </w:rPr>
        <w:t xml:space="preserve">-sensitized </w:t>
      </w:r>
      <w:r w:rsidR="009B30D5">
        <w:rPr>
          <w:rFonts w:ascii="Times New Roman" w:hAnsi="Times New Roman" w:cs="Times New Roman"/>
          <w:sz w:val="24"/>
          <w:szCs w:val="24"/>
        </w:rPr>
        <w:t xml:space="preserve">use of text and visuals in the project description </w:t>
      </w:r>
      <w:r w:rsidR="00183884">
        <w:rPr>
          <w:rFonts w:ascii="Times New Roman" w:hAnsi="Times New Roman" w:cs="Times New Roman"/>
          <w:sz w:val="24"/>
          <w:szCs w:val="24"/>
        </w:rPr>
        <w:t>can</w:t>
      </w:r>
      <w:r w:rsidR="009B30D5">
        <w:rPr>
          <w:rFonts w:ascii="Times New Roman" w:hAnsi="Times New Roman" w:cs="Times New Roman"/>
          <w:sz w:val="24"/>
          <w:szCs w:val="24"/>
        </w:rPr>
        <w:t xml:space="preserve"> signal credibility with backers</w:t>
      </w:r>
      <w:r w:rsidR="00BE49C6">
        <w:rPr>
          <w:rFonts w:ascii="Times New Roman" w:hAnsi="Times New Roman" w:cs="Times New Roman"/>
          <w:sz w:val="24"/>
          <w:szCs w:val="24"/>
        </w:rPr>
        <w:t xml:space="preserve">, and thereby </w:t>
      </w:r>
      <w:r w:rsidR="00D14D74">
        <w:rPr>
          <w:rFonts w:ascii="Times New Roman" w:hAnsi="Times New Roman" w:cs="Times New Roman"/>
          <w:sz w:val="24"/>
          <w:szCs w:val="24"/>
        </w:rPr>
        <w:t xml:space="preserve">enhance </w:t>
      </w:r>
      <w:r w:rsidR="00BE49C6">
        <w:rPr>
          <w:rFonts w:ascii="Times New Roman" w:hAnsi="Times New Roman" w:cs="Times New Roman"/>
          <w:sz w:val="24"/>
          <w:szCs w:val="24"/>
        </w:rPr>
        <w:t>funding</w:t>
      </w:r>
      <w:r w:rsidR="00D14D74">
        <w:rPr>
          <w:rFonts w:ascii="Times New Roman" w:hAnsi="Times New Roman" w:cs="Times New Roman"/>
          <w:sz w:val="24"/>
          <w:szCs w:val="24"/>
        </w:rPr>
        <w:t xml:space="preserve"> success</w:t>
      </w:r>
    </w:p>
    <w:p w14:paraId="01C15DE4" w14:textId="6CC34F1B" w:rsidR="00F17CB2" w:rsidRPr="00A42DF7" w:rsidRDefault="00403BFE" w:rsidP="003D6B38">
      <w:pPr>
        <w:autoSpaceDE w:val="0"/>
        <w:autoSpaceDN w:val="0"/>
        <w:adjustRightInd w:val="0"/>
        <w:spacing w:after="0" w:line="480" w:lineRule="auto"/>
        <w:ind w:firstLine="720"/>
        <w:jc w:val="both"/>
      </w:pPr>
      <w:r>
        <w:rPr>
          <w:rFonts w:ascii="Times New Roman" w:hAnsi="Times New Roman" w:cs="Times New Roman"/>
          <w:sz w:val="24"/>
          <w:szCs w:val="24"/>
        </w:rPr>
        <w:t>W</w:t>
      </w:r>
      <w:r w:rsidR="008F34C6">
        <w:rPr>
          <w:rFonts w:ascii="Times New Roman" w:hAnsi="Times New Roman" w:cs="Times New Roman"/>
          <w:sz w:val="24"/>
          <w:szCs w:val="24"/>
        </w:rPr>
        <w:t xml:space="preserve">e propose a novel method combining computational techniques like text mining and multimodal methods </w:t>
      </w:r>
      <w:r w:rsidR="001D2FB8">
        <w:rPr>
          <w:rFonts w:ascii="Times New Roman" w:hAnsi="Times New Roman" w:cs="Times New Roman"/>
          <w:sz w:val="24"/>
          <w:szCs w:val="24"/>
        </w:rPr>
        <w:t xml:space="preserve">modelled on CLT to </w:t>
      </w:r>
      <w:r w:rsidR="000B349B">
        <w:rPr>
          <w:rFonts w:ascii="Times New Roman" w:hAnsi="Times New Roman" w:cs="Times New Roman"/>
          <w:sz w:val="24"/>
          <w:szCs w:val="24"/>
        </w:rPr>
        <w:t>predict</w:t>
      </w:r>
      <w:r w:rsidR="00FA5411">
        <w:rPr>
          <w:rFonts w:ascii="Times New Roman" w:hAnsi="Times New Roman" w:cs="Times New Roman"/>
          <w:sz w:val="24"/>
          <w:szCs w:val="24"/>
        </w:rPr>
        <w:t xml:space="preserve"> </w:t>
      </w:r>
      <w:r w:rsidR="004A7B47">
        <w:rPr>
          <w:rFonts w:ascii="Times New Roman" w:hAnsi="Times New Roman" w:cs="Times New Roman"/>
          <w:sz w:val="24"/>
          <w:szCs w:val="24"/>
        </w:rPr>
        <w:t>funding success</w:t>
      </w:r>
      <w:r w:rsidR="004A7B47">
        <w:rPr>
          <w:rFonts w:ascii="Times New Roman" w:hAnsi="Times New Roman" w:cs="Times New Roman"/>
          <w:sz w:val="24"/>
          <w:szCs w:val="24"/>
        </w:rPr>
        <w:t xml:space="preserve"> </w:t>
      </w:r>
      <w:r w:rsidR="00BC6B2B">
        <w:rPr>
          <w:rFonts w:ascii="Times New Roman" w:hAnsi="Times New Roman" w:cs="Times New Roman"/>
          <w:sz w:val="24"/>
          <w:szCs w:val="24"/>
        </w:rPr>
        <w:t xml:space="preserve">basis </w:t>
      </w:r>
      <w:r w:rsidR="001D2FB8">
        <w:rPr>
          <w:rFonts w:ascii="Times New Roman" w:hAnsi="Times New Roman" w:cs="Times New Roman"/>
          <w:sz w:val="24"/>
          <w:szCs w:val="24"/>
        </w:rPr>
        <w:t>combination of text and image in the project description.</w:t>
      </w:r>
      <w:r w:rsidR="003A3885">
        <w:rPr>
          <w:rFonts w:ascii="Times New Roman" w:hAnsi="Times New Roman" w:cs="Times New Roman"/>
          <w:sz w:val="24"/>
          <w:szCs w:val="24"/>
        </w:rPr>
        <w:t xml:space="preserve"> </w:t>
      </w:r>
      <w:r w:rsidR="00603971">
        <w:rPr>
          <w:rFonts w:ascii="Times New Roman" w:hAnsi="Times New Roman" w:cs="Times New Roman"/>
          <w:sz w:val="24"/>
          <w:szCs w:val="24"/>
        </w:rPr>
        <w:t>This study is based on the premise that the project description should be designed keeping the backer’s perspective foremost. Hence the need to have an effective description that lower</w:t>
      </w:r>
      <w:r w:rsidR="00F251FC">
        <w:rPr>
          <w:rFonts w:ascii="Times New Roman" w:hAnsi="Times New Roman" w:cs="Times New Roman"/>
          <w:sz w:val="24"/>
          <w:szCs w:val="24"/>
        </w:rPr>
        <w:t>s</w:t>
      </w:r>
      <w:r w:rsidR="00603971">
        <w:rPr>
          <w:rFonts w:ascii="Times New Roman" w:hAnsi="Times New Roman" w:cs="Times New Roman"/>
          <w:sz w:val="24"/>
          <w:szCs w:val="24"/>
        </w:rPr>
        <w:t xml:space="preserve"> the uncertainty perception among future investors. </w:t>
      </w:r>
      <w:r w:rsidR="000D2F07">
        <w:rPr>
          <w:rFonts w:ascii="Times New Roman" w:hAnsi="Times New Roman" w:cs="Times New Roman"/>
          <w:sz w:val="24"/>
          <w:szCs w:val="24"/>
        </w:rPr>
        <w:t xml:space="preserve">Our findings emphasize that </w:t>
      </w:r>
      <w:r w:rsidR="00E71326">
        <w:rPr>
          <w:rFonts w:ascii="Times New Roman" w:hAnsi="Times New Roman" w:cs="Times New Roman"/>
          <w:sz w:val="24"/>
          <w:szCs w:val="24"/>
        </w:rPr>
        <w:t xml:space="preserve">low </w:t>
      </w:r>
      <w:r w:rsidR="00230F0E">
        <w:rPr>
          <w:rFonts w:ascii="Times New Roman" w:hAnsi="Times New Roman" w:cs="Times New Roman"/>
          <w:sz w:val="24"/>
          <w:szCs w:val="24"/>
        </w:rPr>
        <w:t>construal-based</w:t>
      </w:r>
      <w:r w:rsidR="000D2F07">
        <w:rPr>
          <w:rFonts w:ascii="Times New Roman" w:hAnsi="Times New Roman" w:cs="Times New Roman"/>
          <w:sz w:val="24"/>
          <w:szCs w:val="24"/>
        </w:rPr>
        <w:t xml:space="preserve"> project descriptions (using both text and visual) enhances funding success and is </w:t>
      </w:r>
      <w:r w:rsidR="007B2D29">
        <w:rPr>
          <w:rFonts w:ascii="Times New Roman" w:hAnsi="Times New Roman" w:cs="Times New Roman"/>
          <w:sz w:val="24"/>
          <w:szCs w:val="24"/>
        </w:rPr>
        <w:t>thereby instrumental in mitigating uncertainty perception among backers.</w:t>
      </w:r>
    </w:p>
    <w:p w14:paraId="63F88717" w14:textId="0B72AC93" w:rsidR="0017534C" w:rsidRPr="0071779A" w:rsidRDefault="0017534C" w:rsidP="003D6B38">
      <w:pPr>
        <w:spacing w:line="480" w:lineRule="auto"/>
        <w:jc w:val="both"/>
        <w:rPr>
          <w:rFonts w:ascii="Times New Roman" w:hAnsi="Times New Roman" w:cs="Times New Roman"/>
          <w:b/>
          <w:bCs/>
          <w:sz w:val="24"/>
          <w:szCs w:val="24"/>
        </w:rPr>
      </w:pPr>
      <w:r w:rsidRPr="0071779A">
        <w:rPr>
          <w:rFonts w:ascii="Times New Roman" w:hAnsi="Times New Roman" w:cs="Times New Roman"/>
          <w:b/>
          <w:bCs/>
          <w:sz w:val="24"/>
          <w:szCs w:val="24"/>
        </w:rPr>
        <w:t>Theoretical Background</w:t>
      </w:r>
    </w:p>
    <w:p w14:paraId="0EF5CAD6" w14:textId="548BD4F8" w:rsidR="00677C43" w:rsidRDefault="00BD21F8" w:rsidP="003D6B3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Crowdfunding is a unique proposition and can be seen as an extension of </w:t>
      </w:r>
      <w:r w:rsidR="00B93D21">
        <w:rPr>
          <w:rFonts w:ascii="Times New Roman" w:hAnsi="Times New Roman" w:cs="Times New Roman"/>
          <w:sz w:val="24"/>
          <w:szCs w:val="24"/>
        </w:rPr>
        <w:t xml:space="preserve">a traditional </w:t>
      </w:r>
      <w:r>
        <w:rPr>
          <w:rFonts w:ascii="Times New Roman" w:hAnsi="Times New Roman" w:cs="Times New Roman"/>
          <w:sz w:val="24"/>
          <w:szCs w:val="24"/>
        </w:rPr>
        <w:t>seller-buyer transaction</w:t>
      </w:r>
      <w:r w:rsidR="007D3395">
        <w:rPr>
          <w:rFonts w:ascii="Times New Roman" w:hAnsi="Times New Roman" w:cs="Times New Roman"/>
          <w:sz w:val="24"/>
          <w:szCs w:val="24"/>
        </w:rPr>
        <w:t xml:space="preserve"> with </w:t>
      </w:r>
      <w:r w:rsidR="00080ADE">
        <w:rPr>
          <w:rFonts w:ascii="Times New Roman" w:hAnsi="Times New Roman" w:cs="Times New Roman"/>
          <w:sz w:val="24"/>
          <w:szCs w:val="24"/>
        </w:rPr>
        <w:t>a</w:t>
      </w:r>
      <w:r w:rsidR="00525296">
        <w:rPr>
          <w:rFonts w:ascii="Times New Roman" w:hAnsi="Times New Roman" w:cs="Times New Roman"/>
          <w:sz w:val="24"/>
          <w:szCs w:val="24"/>
        </w:rPr>
        <w:t xml:space="preserve"> unique </w:t>
      </w:r>
      <w:r w:rsidR="00612B4E">
        <w:rPr>
          <w:rFonts w:ascii="Times New Roman" w:hAnsi="Times New Roman" w:cs="Times New Roman"/>
          <w:sz w:val="24"/>
          <w:szCs w:val="24"/>
        </w:rPr>
        <w:t>condition</w:t>
      </w:r>
      <w:r w:rsidR="00D33EEC">
        <w:rPr>
          <w:rFonts w:ascii="Times New Roman" w:hAnsi="Times New Roman" w:cs="Times New Roman"/>
          <w:sz w:val="24"/>
          <w:szCs w:val="24"/>
        </w:rPr>
        <w:t xml:space="preserve"> – </w:t>
      </w:r>
      <w:r w:rsidR="00E90A03">
        <w:rPr>
          <w:rFonts w:ascii="Times New Roman" w:hAnsi="Times New Roman" w:cs="Times New Roman"/>
          <w:sz w:val="24"/>
          <w:szCs w:val="24"/>
        </w:rPr>
        <w:t>of</w:t>
      </w:r>
      <w:r w:rsidR="00D33EEC">
        <w:rPr>
          <w:rFonts w:ascii="Times New Roman" w:hAnsi="Times New Roman" w:cs="Times New Roman"/>
          <w:sz w:val="24"/>
          <w:szCs w:val="24"/>
        </w:rPr>
        <w:t xml:space="preserve"> </w:t>
      </w:r>
      <w:r w:rsidR="007D3395">
        <w:rPr>
          <w:rFonts w:ascii="Times New Roman" w:hAnsi="Times New Roman" w:cs="Times New Roman"/>
          <w:sz w:val="24"/>
          <w:szCs w:val="24"/>
        </w:rPr>
        <w:t xml:space="preserve">temporally distant future product possession </w:t>
      </w:r>
      <w:r w:rsidR="00E511C0">
        <w:rPr>
          <w:rFonts w:ascii="Times New Roman" w:hAnsi="Times New Roman" w:cs="Times New Roman"/>
          <w:sz w:val="24"/>
          <w:szCs w:val="24"/>
        </w:rPr>
        <w:t>alongwith</w:t>
      </w:r>
      <w:r w:rsidR="007D3395">
        <w:rPr>
          <w:rFonts w:ascii="Times New Roman" w:hAnsi="Times New Roman" w:cs="Times New Roman"/>
          <w:sz w:val="24"/>
          <w:szCs w:val="24"/>
        </w:rPr>
        <w:t xml:space="preserve"> immediate contribution. </w:t>
      </w:r>
      <w:r w:rsidR="00274C16">
        <w:rPr>
          <w:rFonts w:ascii="Times New Roman" w:hAnsi="Times New Roman" w:cs="Times New Roman"/>
          <w:sz w:val="24"/>
          <w:szCs w:val="24"/>
        </w:rPr>
        <w:t xml:space="preserve">The </w:t>
      </w:r>
      <w:r w:rsidR="00C20351">
        <w:rPr>
          <w:rFonts w:ascii="Times New Roman" w:hAnsi="Times New Roman" w:cs="Times New Roman"/>
          <w:sz w:val="24"/>
          <w:szCs w:val="24"/>
        </w:rPr>
        <w:t>project description is the only source where the backer draws inferences on product quality, project credibility and overall certainty</w:t>
      </w:r>
      <w:r w:rsidR="00274C16">
        <w:rPr>
          <w:rFonts w:ascii="Times New Roman" w:hAnsi="Times New Roman" w:cs="Times New Roman"/>
          <w:sz w:val="24"/>
          <w:szCs w:val="24"/>
        </w:rPr>
        <w:t xml:space="preserve"> and hence </w:t>
      </w:r>
      <w:r w:rsidR="00461A8F">
        <w:rPr>
          <w:rFonts w:ascii="Times New Roman" w:hAnsi="Times New Roman" w:cs="Times New Roman"/>
          <w:sz w:val="24"/>
          <w:szCs w:val="24"/>
        </w:rPr>
        <w:t xml:space="preserve">it </w:t>
      </w:r>
      <w:r w:rsidR="00274C16">
        <w:rPr>
          <w:rFonts w:ascii="Times New Roman" w:hAnsi="Times New Roman" w:cs="Times New Roman"/>
          <w:sz w:val="24"/>
          <w:szCs w:val="24"/>
        </w:rPr>
        <w:t>becomes extremely</w:t>
      </w:r>
      <w:r w:rsidR="00461A8F">
        <w:rPr>
          <w:rFonts w:ascii="Times New Roman" w:hAnsi="Times New Roman" w:cs="Times New Roman"/>
          <w:sz w:val="24"/>
          <w:szCs w:val="24"/>
        </w:rPr>
        <w:t xml:space="preserve"> critical to the funding</w:t>
      </w:r>
      <w:r w:rsidR="00677C43">
        <w:rPr>
          <w:rFonts w:ascii="Times New Roman" w:hAnsi="Times New Roman" w:cs="Times New Roman"/>
          <w:sz w:val="24"/>
          <w:szCs w:val="24"/>
        </w:rPr>
        <w:t xml:space="preserve">. </w:t>
      </w:r>
      <w:r w:rsidR="00A40CF9">
        <w:rPr>
          <w:rFonts w:ascii="Times New Roman" w:hAnsi="Times New Roman" w:cs="Times New Roman"/>
          <w:sz w:val="24"/>
          <w:szCs w:val="24"/>
        </w:rPr>
        <w:t>While product quality judgements are inferences drawn from observable features</w:t>
      </w:r>
      <w:r w:rsidR="004E134D">
        <w:rPr>
          <w:rFonts w:ascii="Times New Roman" w:hAnsi="Times New Roman" w:cs="Times New Roman"/>
          <w:sz w:val="24"/>
          <w:szCs w:val="24"/>
        </w:rPr>
        <w:t xml:space="preserve"> </w:t>
      </w:r>
      <w:r w:rsidR="004E134D">
        <w:rPr>
          <w:rFonts w:ascii="Times New Roman" w:hAnsi="Times New Roman" w:cs="Times New Roman"/>
          <w:sz w:val="24"/>
          <w:szCs w:val="24"/>
        </w:rPr>
        <w:fldChar w:fldCharType="begin"/>
      </w:r>
      <w:r w:rsidR="004E134D">
        <w:rPr>
          <w:rFonts w:ascii="Times New Roman" w:hAnsi="Times New Roman" w:cs="Times New Roman"/>
          <w:sz w:val="24"/>
          <w:szCs w:val="24"/>
        </w:rPr>
        <w:instrText xml:space="preserve"> ADDIN ZOTERO_ITEM CSL_CITATION {"citationID":"sVurgSu0","properties":{"formattedCitation":"(Erdem &amp; Swait, 2004; Rao et al., 1999)","plainCitation":"(Erdem &amp; Swait, 2004; Rao et al., 1999)","noteIndex":0},"citationItems":[{"id":590,"uris":["http://zotero.org/users/6108583/items/QIK8GVX6"],"uri":["http://zotero.org/users/6108583/items/QIK8GVX6"],"itemData":{"id":590,"type":"article-journal","abstract":"Abstract.  We examine the role of brand credibility (trustworthiness and expertise) on brand choice and consideration across multiple product categories that va","container-title":"Journal of Consumer Research","DOI":"10.1086/383434","ISSN":"0093-5301","issue":"1","journalAbbreviation":"J Consum Res","language":"en","note":"publisher: Oxford Academic","page":"191-198","source":"academic.oup.com","title":"Brand Credibility, Brand Consideration, and Choice","volume":"31","author":[{"family":"Erdem","given":"Tülin"},{"family":"Swait","given":"Joffre"}],"issued":{"date-parts":[["2004",6,1]]}}},{"id":588,"uris":["http://zotero.org/users/6108583/items/34KHXWBJ"],"uri":["http://zotero.org/users/6108583/items/34KHXWBJ"],"itemData":{"id":588,"type":"article-journal","abstract":"In this article, the authors examine the circumstances in which brand names convey information about unobservable quality. They argue that a brand name can convey unobservable quality credibly when false claims will result in intolerable economic losses. These losses can occur for two reasons: (1) losses of reputation or sunk investments and (2) losses of future profits that occur whether or not the brand has a reputation. The authors test this assertion in the context of the emerging practice of brand alliances. Results from several studies are supportive of the premise and suggest that, when evaluating a product that has an important unobservable attribute, consumers? quality perceptions are enhanced when a brand is allied with a second brand that is perceived to be vulnerable to consumer sanctions. The authors discuss the theoretical and substantive implications for the area of brand management.","container-title":"Journal of Marketing Research","DOI":"10.1177/002224379903600209","ISSN":"0022-2437","issue":"2","journalAbbreviation":"Journal of Marketing Research","note":"publisher: SAGE Publications Inc","page":"258-268","source":"SAGE Journals","title":"Signaling Unobservable Product Quality through a Brand Ally","volume":"36","author":[{"family":"Rao","given":"Akshay R."},{"family":"Qu","given":"Lu"},{"family":"Ruekert","given":"Robert W."}],"issued":{"date-parts":[["1999",5,1]]}}}],"schema":"https://github.com/citation-style-language/schema/raw/master/csl-citation.json"} </w:instrText>
      </w:r>
      <w:r w:rsidR="004E134D">
        <w:rPr>
          <w:rFonts w:ascii="Times New Roman" w:hAnsi="Times New Roman" w:cs="Times New Roman"/>
          <w:sz w:val="24"/>
          <w:szCs w:val="24"/>
        </w:rPr>
        <w:fldChar w:fldCharType="separate"/>
      </w:r>
      <w:r w:rsidR="004E134D" w:rsidRPr="004E134D">
        <w:rPr>
          <w:rFonts w:ascii="Times New Roman" w:hAnsi="Times New Roman" w:cs="Times New Roman"/>
          <w:sz w:val="24"/>
        </w:rPr>
        <w:t>(Erdem &amp; Swait, 2004; Rao et al., 1999)</w:t>
      </w:r>
      <w:r w:rsidR="004E134D">
        <w:rPr>
          <w:rFonts w:ascii="Times New Roman" w:hAnsi="Times New Roman" w:cs="Times New Roman"/>
          <w:sz w:val="24"/>
          <w:szCs w:val="24"/>
        </w:rPr>
        <w:fldChar w:fldCharType="end"/>
      </w:r>
      <w:r w:rsidR="004E134D">
        <w:rPr>
          <w:rFonts w:ascii="Times New Roman" w:hAnsi="Times New Roman" w:cs="Times New Roman"/>
          <w:sz w:val="24"/>
          <w:szCs w:val="24"/>
        </w:rPr>
        <w:t xml:space="preserve">, </w:t>
      </w:r>
      <w:r w:rsidR="00A40CF9">
        <w:rPr>
          <w:rFonts w:ascii="Times New Roman" w:hAnsi="Times New Roman" w:cs="Times New Roman"/>
          <w:sz w:val="24"/>
          <w:szCs w:val="24"/>
        </w:rPr>
        <w:t xml:space="preserve">here it is </w:t>
      </w:r>
      <w:r w:rsidR="002A4002">
        <w:rPr>
          <w:rFonts w:ascii="Times New Roman" w:hAnsi="Times New Roman" w:cs="Times New Roman"/>
          <w:sz w:val="24"/>
          <w:szCs w:val="24"/>
        </w:rPr>
        <w:t xml:space="preserve">drawn from a parallel </w:t>
      </w:r>
      <w:r w:rsidR="00F026D9">
        <w:rPr>
          <w:rFonts w:ascii="Times New Roman" w:hAnsi="Times New Roman" w:cs="Times New Roman"/>
          <w:sz w:val="24"/>
          <w:szCs w:val="24"/>
        </w:rPr>
        <w:lastRenderedPageBreak/>
        <w:t>feature</w:t>
      </w:r>
      <w:r w:rsidR="0002432E">
        <w:rPr>
          <w:rFonts w:ascii="Times New Roman" w:hAnsi="Times New Roman" w:cs="Times New Roman"/>
          <w:sz w:val="24"/>
          <w:szCs w:val="24"/>
        </w:rPr>
        <w:t xml:space="preserve"> </w:t>
      </w:r>
      <w:r w:rsidR="00F82CC0">
        <w:rPr>
          <w:rFonts w:ascii="Times New Roman" w:hAnsi="Times New Roman" w:cs="Times New Roman"/>
          <w:sz w:val="24"/>
          <w:szCs w:val="24"/>
        </w:rPr>
        <w:t>–</w:t>
      </w:r>
      <w:r w:rsidR="007512F0">
        <w:rPr>
          <w:rFonts w:ascii="Times New Roman" w:hAnsi="Times New Roman" w:cs="Times New Roman"/>
          <w:sz w:val="24"/>
          <w:szCs w:val="24"/>
        </w:rPr>
        <w:t xml:space="preserve"> </w:t>
      </w:r>
      <w:r w:rsidR="002D4179">
        <w:rPr>
          <w:rFonts w:ascii="Times New Roman" w:hAnsi="Times New Roman" w:cs="Times New Roman"/>
          <w:sz w:val="24"/>
          <w:szCs w:val="24"/>
        </w:rPr>
        <w:t>such</w:t>
      </w:r>
      <w:r w:rsidR="004E1AC2">
        <w:rPr>
          <w:rFonts w:ascii="Times New Roman" w:hAnsi="Times New Roman" w:cs="Times New Roman"/>
          <w:sz w:val="24"/>
          <w:szCs w:val="24"/>
        </w:rPr>
        <w:t xml:space="preserve"> as</w:t>
      </w:r>
      <w:r w:rsidR="00A40CF9">
        <w:rPr>
          <w:rFonts w:ascii="Times New Roman" w:hAnsi="Times New Roman" w:cs="Times New Roman"/>
          <w:sz w:val="24"/>
          <w:szCs w:val="24"/>
        </w:rPr>
        <w:t xml:space="preserve"> </w:t>
      </w:r>
      <w:r w:rsidR="0005188E">
        <w:rPr>
          <w:rFonts w:ascii="Times New Roman" w:hAnsi="Times New Roman" w:cs="Times New Roman"/>
          <w:sz w:val="24"/>
          <w:szCs w:val="24"/>
        </w:rPr>
        <w:t>inferring the taste of a food basis the extrinsic feature such as package attractiveness</w:t>
      </w:r>
      <w:r w:rsidR="00FE72A3">
        <w:rPr>
          <w:rFonts w:ascii="Times New Roman" w:hAnsi="Times New Roman" w:cs="Times New Roman"/>
          <w:sz w:val="24"/>
          <w:szCs w:val="24"/>
        </w:rPr>
        <w:t xml:space="preserve"> </w:t>
      </w:r>
      <w:r w:rsidR="00FE72A3">
        <w:rPr>
          <w:rFonts w:ascii="Times New Roman" w:hAnsi="Times New Roman" w:cs="Times New Roman"/>
          <w:sz w:val="24"/>
          <w:szCs w:val="24"/>
        </w:rPr>
        <w:fldChar w:fldCharType="begin"/>
      </w:r>
      <w:r w:rsidR="00FE72A3">
        <w:rPr>
          <w:rFonts w:ascii="Times New Roman" w:hAnsi="Times New Roman" w:cs="Times New Roman"/>
          <w:sz w:val="24"/>
          <w:szCs w:val="24"/>
        </w:rPr>
        <w:instrText xml:space="preserve"> ADDIN ZOTERO_ITEM CSL_CITATION {"citationID":"546hZig2","properties":{"formattedCitation":"(Elder &amp; Krishna, 2010; Krishna &amp; Morrin, 2008)","plainCitation":"(Elder &amp; Krishna, 2010; Krishna &amp; Morrin, 2008)","noteIndex":0},"citationItems":[{"id":585,"uris":["http://zotero.org/users/6108583/items/QRQ5AE9M"],"uri":["http://zotero.org/users/6108583/items/QRQ5AE9M"],"itemData":{"id":585,"type":"article-journal","container-title":"Journal of Consumer Research","DOI":"10.1086/605327","ISSN":"0093-5301, 1537-5277","issue":"5","journalAbbreviation":"J Consum Res","language":"en","page":"748-756","source":"DOI.org (Crossref)","title":"The Effects of Advertising Copy on Sensory Thoughts and Perceived Taste","volume":"36","author":[{"family":"Elder","given":"Ryan S."},{"family":"Krishna","given":"Aradhna"}],"issued":{"date-parts":[["2010",2]]}}},{"id":587,"uris":["http://zotero.org/users/6108583/items/8NPLF5MI"],"uri":["http://zotero.org/users/6108583/items/8NPLF5MI"],"itemData":{"id":587,"type":"article-journal","container-title":"JOURNAL OF CONSUMER RESEARCH","language":"en","page":"12","source":"Zotero","title":"Does Touch Affect Taste? The Perceptual Transfer of Product Container Haptic Cues","author":[{"family":"Krishna","given":"Aradhna"},{"family":"Morrin","given":"Maureen"}],"issued":{"date-parts":[["2008"]]}}}],"schema":"https://github.com/citation-style-language/schema/raw/master/csl-citation.json"} </w:instrText>
      </w:r>
      <w:r w:rsidR="00FE72A3">
        <w:rPr>
          <w:rFonts w:ascii="Times New Roman" w:hAnsi="Times New Roman" w:cs="Times New Roman"/>
          <w:sz w:val="24"/>
          <w:szCs w:val="24"/>
        </w:rPr>
        <w:fldChar w:fldCharType="separate"/>
      </w:r>
      <w:r w:rsidR="00FE72A3" w:rsidRPr="00FE72A3">
        <w:rPr>
          <w:rFonts w:ascii="Times New Roman" w:hAnsi="Times New Roman" w:cs="Times New Roman"/>
          <w:sz w:val="24"/>
        </w:rPr>
        <w:t>(Elder &amp; Krishna, 2010; Krishna &amp; Morrin, 2008)</w:t>
      </w:r>
      <w:r w:rsidR="00FE72A3">
        <w:rPr>
          <w:rFonts w:ascii="Times New Roman" w:hAnsi="Times New Roman" w:cs="Times New Roman"/>
          <w:sz w:val="24"/>
          <w:szCs w:val="24"/>
        </w:rPr>
        <w:fldChar w:fldCharType="end"/>
      </w:r>
      <w:r w:rsidR="0005188E">
        <w:rPr>
          <w:rFonts w:ascii="Times New Roman" w:hAnsi="Times New Roman" w:cs="Times New Roman"/>
          <w:sz w:val="24"/>
          <w:szCs w:val="24"/>
        </w:rPr>
        <w:t xml:space="preserve"> </w:t>
      </w:r>
      <w:r w:rsidR="003A1449">
        <w:rPr>
          <w:rFonts w:ascii="Times New Roman" w:hAnsi="Times New Roman" w:cs="Times New Roman"/>
          <w:sz w:val="24"/>
          <w:szCs w:val="24"/>
        </w:rPr>
        <w:t>which</w:t>
      </w:r>
      <w:r w:rsidR="00F35F5A" w:rsidRPr="00290090">
        <w:rPr>
          <w:rFonts w:ascii="Times New Roman" w:hAnsi="Times New Roman" w:cs="Times New Roman"/>
          <w:sz w:val="24"/>
          <w:szCs w:val="24"/>
        </w:rPr>
        <w:t xml:space="preserve"> in this case </w:t>
      </w:r>
      <w:r w:rsidR="003A1449">
        <w:rPr>
          <w:rFonts w:ascii="Times New Roman" w:hAnsi="Times New Roman" w:cs="Times New Roman"/>
          <w:sz w:val="24"/>
          <w:szCs w:val="24"/>
        </w:rPr>
        <w:t xml:space="preserve">would be the </w:t>
      </w:r>
      <w:r w:rsidR="00F35F5A" w:rsidRPr="00290090">
        <w:rPr>
          <w:rFonts w:ascii="Times New Roman" w:hAnsi="Times New Roman" w:cs="Times New Roman"/>
          <w:sz w:val="24"/>
          <w:szCs w:val="24"/>
        </w:rPr>
        <w:t xml:space="preserve">project description. </w:t>
      </w:r>
    </w:p>
    <w:p w14:paraId="440E4231" w14:textId="63262B30" w:rsidR="00BE5199" w:rsidRPr="0071779A" w:rsidRDefault="00BE5199" w:rsidP="003D6B38">
      <w:pPr>
        <w:spacing w:line="480" w:lineRule="auto"/>
        <w:jc w:val="both"/>
        <w:rPr>
          <w:rFonts w:ascii="Times New Roman" w:hAnsi="Times New Roman" w:cs="Times New Roman"/>
          <w:b/>
          <w:bCs/>
          <w:sz w:val="24"/>
          <w:szCs w:val="24"/>
        </w:rPr>
      </w:pPr>
      <w:r w:rsidRPr="0071779A">
        <w:rPr>
          <w:rFonts w:ascii="Times New Roman" w:hAnsi="Times New Roman" w:cs="Times New Roman"/>
          <w:b/>
          <w:bCs/>
          <w:sz w:val="24"/>
          <w:szCs w:val="24"/>
        </w:rPr>
        <w:t xml:space="preserve">Construal </w:t>
      </w:r>
      <w:r w:rsidR="00090EF3" w:rsidRPr="0071779A">
        <w:rPr>
          <w:rFonts w:ascii="Times New Roman" w:hAnsi="Times New Roman" w:cs="Times New Roman"/>
          <w:b/>
          <w:bCs/>
          <w:sz w:val="24"/>
          <w:szCs w:val="24"/>
        </w:rPr>
        <w:t xml:space="preserve">Level </w:t>
      </w:r>
      <w:r w:rsidRPr="0071779A">
        <w:rPr>
          <w:rFonts w:ascii="Times New Roman" w:hAnsi="Times New Roman" w:cs="Times New Roman"/>
          <w:b/>
          <w:bCs/>
          <w:sz w:val="24"/>
          <w:szCs w:val="24"/>
        </w:rPr>
        <w:t>Theory</w:t>
      </w:r>
      <w:r w:rsidR="00EA491C">
        <w:rPr>
          <w:rFonts w:ascii="Times New Roman" w:hAnsi="Times New Roman" w:cs="Times New Roman"/>
          <w:b/>
          <w:bCs/>
          <w:sz w:val="24"/>
          <w:szCs w:val="24"/>
        </w:rPr>
        <w:t xml:space="preserve"> and </w:t>
      </w:r>
      <w:r w:rsidR="006A7D37">
        <w:rPr>
          <w:rFonts w:ascii="Times New Roman" w:hAnsi="Times New Roman" w:cs="Times New Roman"/>
          <w:b/>
          <w:bCs/>
          <w:sz w:val="24"/>
          <w:szCs w:val="24"/>
        </w:rPr>
        <w:t>Decision Making</w:t>
      </w:r>
    </w:p>
    <w:p w14:paraId="160468AE" w14:textId="712029C2" w:rsidR="00D27266" w:rsidRDefault="00EA491C" w:rsidP="003D6B3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CLT has</w:t>
      </w:r>
      <w:r w:rsidR="00F80951">
        <w:rPr>
          <w:rFonts w:ascii="Times New Roman" w:hAnsi="Times New Roman" w:cs="Times New Roman"/>
          <w:sz w:val="24"/>
          <w:szCs w:val="24"/>
        </w:rPr>
        <w:t xml:space="preserve"> been used extensively to understand consumer behavior and decision making.</w:t>
      </w:r>
      <w:r>
        <w:rPr>
          <w:rFonts w:ascii="Times New Roman" w:hAnsi="Times New Roman" w:cs="Times New Roman"/>
          <w:sz w:val="24"/>
          <w:szCs w:val="24"/>
        </w:rPr>
        <w:t xml:space="preserve"> </w:t>
      </w:r>
      <w:r w:rsidR="00A25269" w:rsidRPr="0071779A">
        <w:rPr>
          <w:rFonts w:ascii="Times New Roman" w:hAnsi="Times New Roman" w:cs="Times New Roman"/>
          <w:sz w:val="24"/>
          <w:szCs w:val="24"/>
        </w:rPr>
        <w:t xml:space="preserve">Prior research </w:t>
      </w:r>
      <w:ins w:id="19" w:author="KRISTINA DIEKMANN" w:date="2020-06-26T14:28:00Z">
        <w:r w:rsidR="00682418" w:rsidRPr="0071779A">
          <w:rPr>
            <w:rFonts w:ascii="Times New Roman" w:hAnsi="Times New Roman" w:cs="Times New Roman"/>
            <w:sz w:val="24"/>
            <w:szCs w:val="24"/>
          </w:rPr>
          <w:t>on</w:t>
        </w:r>
      </w:ins>
      <w:del w:id="20" w:author="KRISTINA DIEKMANN" w:date="2020-06-26T14:28:00Z">
        <w:r w:rsidR="00A25269" w:rsidRPr="0071779A" w:rsidDel="00682418">
          <w:rPr>
            <w:rFonts w:ascii="Times New Roman" w:hAnsi="Times New Roman" w:cs="Times New Roman"/>
            <w:sz w:val="24"/>
            <w:szCs w:val="24"/>
          </w:rPr>
          <w:delText>shows how using the framework provided by</w:delText>
        </w:r>
      </w:del>
      <w:r w:rsidR="00A25269" w:rsidRPr="0071779A">
        <w:rPr>
          <w:rFonts w:ascii="Times New Roman" w:hAnsi="Times New Roman" w:cs="Times New Roman"/>
          <w:sz w:val="24"/>
          <w:szCs w:val="24"/>
        </w:rPr>
        <w:t xml:space="preserve"> </w:t>
      </w:r>
      <w:r w:rsidR="00FE2DDE" w:rsidRPr="0071779A">
        <w:rPr>
          <w:rFonts w:ascii="Times New Roman" w:hAnsi="Times New Roman" w:cs="Times New Roman"/>
          <w:sz w:val="24"/>
          <w:szCs w:val="24"/>
        </w:rPr>
        <w:t>CLT</w:t>
      </w:r>
      <w:r w:rsidR="0036043D" w:rsidRPr="0071779A">
        <w:rPr>
          <w:rFonts w:ascii="Times New Roman" w:hAnsi="Times New Roman" w:cs="Times New Roman"/>
          <w:sz w:val="24"/>
          <w:szCs w:val="24"/>
        </w:rPr>
        <w:t xml:space="preserve"> </w:t>
      </w:r>
      <w:ins w:id="21" w:author="KRISTINA DIEKMANN" w:date="2020-06-26T14:29:00Z">
        <w:r w:rsidR="00682418" w:rsidRPr="0071779A">
          <w:rPr>
            <w:rFonts w:ascii="Times New Roman" w:hAnsi="Times New Roman" w:cs="Times New Roman"/>
            <w:sz w:val="24"/>
            <w:szCs w:val="24"/>
          </w:rPr>
          <w:t xml:space="preserve">shows that how consumers construe a situation and </w:t>
        </w:r>
      </w:ins>
      <w:r w:rsidR="00A25269" w:rsidRPr="0071779A">
        <w:rPr>
          <w:rFonts w:ascii="Times New Roman" w:hAnsi="Times New Roman" w:cs="Times New Roman"/>
          <w:sz w:val="24"/>
          <w:szCs w:val="24"/>
        </w:rPr>
        <w:t xml:space="preserve">the </w:t>
      </w:r>
      <w:r w:rsidR="0036043D" w:rsidRPr="0071779A">
        <w:rPr>
          <w:rFonts w:ascii="Times New Roman" w:hAnsi="Times New Roman" w:cs="Times New Roman"/>
          <w:sz w:val="24"/>
          <w:szCs w:val="24"/>
        </w:rPr>
        <w:t>psychological distance</w:t>
      </w:r>
      <w:ins w:id="22" w:author="KRISTINA DIEKMANN" w:date="2020-06-26T14:30:00Z">
        <w:r w:rsidR="00682418" w:rsidRPr="0071779A">
          <w:rPr>
            <w:rFonts w:ascii="Times New Roman" w:hAnsi="Times New Roman" w:cs="Times New Roman"/>
            <w:sz w:val="24"/>
            <w:szCs w:val="24"/>
          </w:rPr>
          <w:t xml:space="preserve"> they experience</w:t>
        </w:r>
      </w:ins>
      <w:del w:id="23" w:author="KRISTINA DIEKMANN" w:date="2020-06-26T14:30:00Z">
        <w:r w:rsidR="0036043D" w:rsidRPr="0071779A" w:rsidDel="00682418">
          <w:rPr>
            <w:rFonts w:ascii="Times New Roman" w:hAnsi="Times New Roman" w:cs="Times New Roman"/>
            <w:sz w:val="24"/>
            <w:szCs w:val="24"/>
          </w:rPr>
          <w:delText xml:space="preserve"> and </w:delText>
        </w:r>
        <w:r w:rsidR="00613B59" w:rsidRPr="0071779A" w:rsidDel="00682418">
          <w:rPr>
            <w:rFonts w:ascii="Times New Roman" w:hAnsi="Times New Roman" w:cs="Times New Roman"/>
            <w:sz w:val="24"/>
            <w:szCs w:val="24"/>
          </w:rPr>
          <w:delText>its</w:delText>
        </w:r>
      </w:del>
      <w:r w:rsidR="00613B59" w:rsidRPr="0071779A">
        <w:rPr>
          <w:rFonts w:ascii="Times New Roman" w:hAnsi="Times New Roman" w:cs="Times New Roman"/>
          <w:sz w:val="24"/>
          <w:szCs w:val="24"/>
        </w:rPr>
        <w:t xml:space="preserve"> influence </w:t>
      </w:r>
      <w:ins w:id="24" w:author="KRISTINA DIEKMANN" w:date="2020-06-26T14:30:00Z">
        <w:r w:rsidR="00682418" w:rsidRPr="0071779A">
          <w:rPr>
            <w:rFonts w:ascii="Times New Roman" w:hAnsi="Times New Roman" w:cs="Times New Roman"/>
            <w:sz w:val="24"/>
            <w:szCs w:val="24"/>
          </w:rPr>
          <w:t>their</w:t>
        </w:r>
      </w:ins>
      <w:del w:id="25" w:author="KRISTINA DIEKMANN" w:date="2020-06-26T14:30:00Z">
        <w:r w:rsidR="00613B59" w:rsidRPr="0071779A" w:rsidDel="00682418">
          <w:rPr>
            <w:rFonts w:ascii="Times New Roman" w:hAnsi="Times New Roman" w:cs="Times New Roman"/>
            <w:sz w:val="24"/>
            <w:szCs w:val="24"/>
          </w:rPr>
          <w:delText>on consumer construal,</w:delText>
        </w:r>
      </w:del>
      <w:ins w:id="26" w:author="KRISTINA DIEKMANN" w:date="2020-06-26T14:30:00Z">
        <w:r w:rsidR="00682418" w:rsidRPr="0071779A">
          <w:rPr>
            <w:rFonts w:ascii="Times New Roman" w:hAnsi="Times New Roman" w:cs="Times New Roman"/>
            <w:sz w:val="24"/>
            <w:szCs w:val="24"/>
          </w:rPr>
          <w:t xml:space="preserve"> </w:t>
        </w:r>
      </w:ins>
      <w:r w:rsidR="00613B59" w:rsidRPr="0071779A">
        <w:rPr>
          <w:rFonts w:ascii="Times New Roman" w:hAnsi="Times New Roman" w:cs="Times New Roman"/>
          <w:sz w:val="24"/>
          <w:szCs w:val="24"/>
        </w:rPr>
        <w:t xml:space="preserve"> judgement and </w:t>
      </w:r>
      <w:r w:rsidR="00A51AD2" w:rsidRPr="0071779A">
        <w:rPr>
          <w:rFonts w:ascii="Times New Roman" w:hAnsi="Times New Roman" w:cs="Times New Roman"/>
          <w:sz w:val="24"/>
          <w:szCs w:val="24"/>
        </w:rPr>
        <w:t>behavior</w:t>
      </w:r>
      <w:del w:id="27" w:author="KRISTINA DIEKMANN" w:date="2020-06-26T14:30:00Z">
        <w:r w:rsidR="00A25269" w:rsidRPr="0071779A" w:rsidDel="00682418">
          <w:rPr>
            <w:rFonts w:ascii="Times New Roman" w:hAnsi="Times New Roman" w:cs="Times New Roman"/>
            <w:sz w:val="24"/>
            <w:szCs w:val="24"/>
          </w:rPr>
          <w:delText xml:space="preserve"> can be explained</w:delText>
        </w:r>
      </w:del>
      <w:r w:rsidR="00613B59" w:rsidRPr="0071779A">
        <w:rPr>
          <w:rFonts w:ascii="Times New Roman" w:hAnsi="Times New Roman" w:cs="Times New Roman"/>
          <w:sz w:val="24"/>
          <w:szCs w:val="24"/>
        </w:rPr>
        <w:t>.</w:t>
      </w:r>
      <w:r w:rsidR="00C17FCC" w:rsidRPr="0071779A">
        <w:rPr>
          <w:rFonts w:ascii="Times New Roman" w:hAnsi="Times New Roman" w:cs="Times New Roman"/>
          <w:sz w:val="24"/>
          <w:szCs w:val="24"/>
        </w:rPr>
        <w:t xml:space="preserve"> </w:t>
      </w:r>
      <w:r w:rsidR="007833BC" w:rsidRPr="0071779A">
        <w:rPr>
          <w:rFonts w:ascii="Times New Roman" w:hAnsi="Times New Roman" w:cs="Times New Roman"/>
          <w:sz w:val="24"/>
          <w:szCs w:val="24"/>
        </w:rPr>
        <w:t>CLT professes that increase in spatial, temporal, hypothetical or social distances increases levels of abstractions for consumers</w:t>
      </w:r>
      <w:del w:id="28" w:author="KRISTINA DIEKMANN" w:date="2020-06-26T14:31:00Z">
        <w:r w:rsidR="007833BC" w:rsidRPr="0071779A" w:rsidDel="00682418">
          <w:rPr>
            <w:rFonts w:ascii="Times New Roman" w:hAnsi="Times New Roman" w:cs="Times New Roman"/>
            <w:sz w:val="24"/>
            <w:szCs w:val="24"/>
          </w:rPr>
          <w:delText xml:space="preserve"> while decision making</w:delText>
        </w:r>
      </w:del>
      <w:del w:id="29" w:author="KRISTINA DIEKMANN" w:date="2020-06-26T14:30:00Z">
        <w:r w:rsidR="007833BC" w:rsidRPr="0071779A" w:rsidDel="00682418">
          <w:rPr>
            <w:rFonts w:ascii="Times New Roman" w:hAnsi="Times New Roman" w:cs="Times New Roman"/>
            <w:sz w:val="24"/>
            <w:szCs w:val="24"/>
          </w:rPr>
          <w:delText>.</w:delText>
        </w:r>
      </w:del>
      <w:ins w:id="30" w:author="KRISTINA DIEKMANN" w:date="2020-06-26T14:30:00Z">
        <w:r w:rsidR="00682418" w:rsidRPr="0071779A">
          <w:rPr>
            <w:rFonts w:ascii="Times New Roman" w:hAnsi="Times New Roman" w:cs="Times New Roman"/>
            <w:sz w:val="24"/>
            <w:szCs w:val="24"/>
          </w:rPr>
          <w:t xml:space="preserve"> </w:t>
        </w:r>
      </w:ins>
      <w:r w:rsidR="00AA1D65" w:rsidRPr="0071779A">
        <w:rPr>
          <w:rFonts w:ascii="Times New Roman" w:hAnsi="Times New Roman" w:cs="Times New Roman"/>
          <w:sz w:val="24"/>
          <w:szCs w:val="24"/>
        </w:rPr>
        <w:fldChar w:fldCharType="begin"/>
      </w:r>
      <w:r w:rsidR="00FE72A3">
        <w:rPr>
          <w:rFonts w:ascii="Times New Roman" w:hAnsi="Times New Roman" w:cs="Times New Roman"/>
          <w:sz w:val="24"/>
          <w:szCs w:val="24"/>
        </w:rPr>
        <w:instrText xml:space="preserve"> ADDIN ZOTERO_ITEM CSL_CITATION {"citationID":"kmoeHNXx","properties":{"formattedCitation":"(Y.-J. Kim et al., 2009; Liberman &amp; Trope, n.d.; Y Trope et al., 2007; Yaacov Trope &amp; Fishbach, 2000; Yaacov Trope &amp; Liberman, 2003, 2010; Tsai &amp; McGill, 2011)","plainCitation":"(Y.-J. Kim et al., 2009; Liberman &amp; Trope, n.d.; Y Trope et al., 2007; Yaacov Trope &amp; Fishbach, 2000; Yaacov Trope &amp; Liberman, 2003, 2010; Tsai &amp; McGill, 2011)","dontUpdate":true,"noteIndex":0},"citationItems":[{"id":481,"uris":["http://zotero.org/users/6108583/items/6R7MLE8G"],"uri":["http://zotero.org/users/6108583/items/6R7MLE8G"],"itemData":{"id":481,"type":"article-journal","container-title":"Journal of Consumer Research","DOI":"10.1086/599765","ISSN":"0093-5301, 1537-5277","issue":"4","journalAbbreviation":"J Consum Res","language":"en","page":"634-645","source":"DOI.org (Crossref)","title":"Effects of Temporal Distance and Memory on Consumer Judgments","volume":"36","author":[{"family":"Kim","given":"Yeung-Jo"},{"family":"Park","given":"Jongwon"},{"family":"Wyer","given":"Robert S."}],"issued":{"date-parts":[["2009",12]]}}},{"id":483,"uris":["http://zotero.org/users/6108583/items/3JB4LILE"],"uri":["http://zotero.org/users/6108583/items/3JB4LILE"],"itemData":{"id":483,"type":"article-journal","language":"en","page":"14","source":"Zotero","title":"The Role of Feasibility and Desirability Considerations in Near and Distant Future Decisions: A Test of Temporal Construal Theory","author":[{"family":"Liberman","given":"Nira"},{"family":"Trope","given":"Yaacov"}]}},{"id":405,"uris":["http://zotero.org/users/6108583/items/KS5CIEA8"],"uri":["http://zotero.org/users/6108583/items/KS5CIEA8"],"itemData":{"id":405,"type":"article-journal","container-title":"Journal of Consumer Psychology","DOI":"10.1016/S1057-7408(07)70013-X","ISSN":"10577408","issue":"2","journalAbbreviation":"Journal of Consumer Psychology","language":"en","page":"83-95","source":"DOI.org (Crossref)","title":"Construal Levels and Psychological Distance: Effects on Representation, Prediction, Evaluation, and Behavior","title-short":"Construal Levels and Psychological Distance","volume":"17","author":[{"family":"Trope","given":"Y"},{"family":"Liberman","given":"N"},{"family":"Wakslak","given":"C"}],"issued":{"date-parts":[["2007",4]]}}},{"id":485,"uris":["http://zotero.org/users/6108583/items/FQYUZ6JE"],"uri":["http://zotero.org/users/6108583/items/FQYUZ6JE"],"itemData":{"id":485,"type":"article-journal","container-title":"Journal of Personality and Social Psychology","DOI":"10.1037/0022-3514.79.4.493","ISSN":"1939-1315, 0022-3514","issue":"4","journalAbbreviation":"Journal of Personality and Social Psychology","language":"en","page":"493-506","source":"DOI.org (Crossref)","title":"Counteractive self-control in overcoming temptation.","volume":"79","author":[{"family":"Trope","given":"Yaacov"},{"family":"Fishbach","given":"Ayelet"}],"issued":{"date-parts":[["2000"]]}}},{"id":410,"uris":["http://zotero.org/users/6108583/items/HSMTVUNR"],"uri":["http://zotero.org/users/6108583/items/HSMTVUNR"],"itemData":{"id":410,"type":"article-journal","container-title":"Psychological Review","DOI":"10.1037/0033-295X.110.3.403","ISSN":"1939-1471, 0033-295X","issue":"3","journalAbbreviation":"Psychological Review","language":"en","page":"403-421","source":"DOI.org (Crossref)","title":"Temporal construal.","volume":"110","author":[{"family":"Trope","given":"Yaacov"},{"family":"Liberman","given":"Nira"}],"issued":{"date-parts":[["2003"]]}}},{"id":411,"uris":["http://zotero.org/users/6108583/items/2RDKR8QP"],"uri":["http://zotero.org/users/6108583/items/2RDKR8QP"],"itemData":{"id":411,"type":"article-journal","abstract":"People are capable of thinking about the future, the past, remote locations, another person’s perspective, and counterfactual alternatives. Without denying the uniqueness of each process, it is proposed that they constitute different forms of traversing psychological distance. Psychological distance is egocentric: Its reference point is the self in the here and now, and the different ways in which an object might be removed from that point—in time, in space, in social distance, and in hypotheticality— constitute different distance dimensions. Transcending the self in the here and now entails mental construal, and the farther removed an object is from direct experience, the higher (more abstract) the level of construal of that object. Supporting this analysis, research shows (a) that the various distances are cognitively related to each other, (b) that they similarly influence and are influenced by level of mental construal, and (c) that they similarly affect prediction, preference, and action.","container-title":"Psychological Review","DOI":"10.1037/a0018963","ISSN":"1939-1471, 0033-295X","issue":"2","journalAbbreviation":"Psychological Review","language":"en","page":"440-463","source":"DOI.org (Crossref)","title":"Construal-level theory of psychological distance.","volume":"117","author":[{"family":"Trope","given":"Yaacov"},{"family":"Liberman","given":"Nira"}],"issued":{"date-parts":[["2010"]]}}},{"id":487,"uris":["http://zotero.org/users/6108583/items/DU7F52F3"],"uri":["http://zotero.org/users/6108583/items/DU7F52F3"],"itemData":{"id":487,"type":"article-journal","container-title":"Journal of Consumer Research","DOI":"10.1086/655855","ISSN":"0093-5301, 1537-5277","issue":"5","journalAbbreviation":"J Consum Res","language":"en","page":"807-821","source":"DOI.org (Crossref)","title":"No Pain, No Gain? How Fluency and Construal Level Affect Consumer Confidence","title-short":"No Pain, No Gain?","volume":"37","author":[{"family":"Tsai","given":"Claire I."},{"family":"McGill","given":"Ann L."}],"issued":{"date-parts":[["2011",2,1]]}}}],"schema":"https://github.com/citation-style-language/schema/raw/master/csl-citation.json"} </w:instrText>
      </w:r>
      <w:r w:rsidR="00AA1D65" w:rsidRPr="0071779A">
        <w:rPr>
          <w:rFonts w:ascii="Times New Roman" w:hAnsi="Times New Roman" w:cs="Times New Roman"/>
          <w:sz w:val="24"/>
          <w:szCs w:val="24"/>
        </w:rPr>
        <w:fldChar w:fldCharType="separate"/>
      </w:r>
      <w:r w:rsidR="00242E53" w:rsidRPr="00242E53">
        <w:rPr>
          <w:rFonts w:ascii="Times New Roman" w:hAnsi="Times New Roman" w:cs="Times New Roman"/>
          <w:sz w:val="24"/>
        </w:rPr>
        <w:t>(Kim et al., 2009; Trope et al., 2007; Trope &amp; Fishbach, 2000;  Trope &amp; Liberman, 2003, 2010; Tsai &amp; McGill, 2011)</w:t>
      </w:r>
      <w:r w:rsidR="00AA1D65" w:rsidRPr="0071779A">
        <w:rPr>
          <w:rFonts w:ascii="Times New Roman" w:hAnsi="Times New Roman" w:cs="Times New Roman"/>
          <w:sz w:val="24"/>
          <w:szCs w:val="24"/>
        </w:rPr>
        <w:fldChar w:fldCharType="end"/>
      </w:r>
      <w:r w:rsidR="00A84A96" w:rsidRPr="0071779A">
        <w:rPr>
          <w:rFonts w:ascii="Times New Roman" w:hAnsi="Times New Roman" w:cs="Times New Roman"/>
          <w:sz w:val="24"/>
          <w:szCs w:val="24"/>
        </w:rPr>
        <w:t>.</w:t>
      </w:r>
      <w:r w:rsidR="00FE4140" w:rsidRPr="0071779A">
        <w:rPr>
          <w:rFonts w:ascii="Times New Roman" w:hAnsi="Times New Roman" w:cs="Times New Roman"/>
          <w:sz w:val="24"/>
          <w:szCs w:val="24"/>
        </w:rPr>
        <w:t xml:space="preserve"> A high-level construal </w:t>
      </w:r>
      <w:r w:rsidR="00DA2CDF" w:rsidRPr="0071779A">
        <w:rPr>
          <w:rFonts w:ascii="Times New Roman" w:hAnsi="Times New Roman" w:cs="Times New Roman"/>
          <w:sz w:val="24"/>
          <w:szCs w:val="24"/>
        </w:rPr>
        <w:t xml:space="preserve">is generally abstract and </w:t>
      </w:r>
      <w:r w:rsidR="00DB1489" w:rsidRPr="0071779A">
        <w:rPr>
          <w:rFonts w:ascii="Times New Roman" w:hAnsi="Times New Roman" w:cs="Times New Roman"/>
          <w:sz w:val="24"/>
          <w:szCs w:val="24"/>
        </w:rPr>
        <w:t xml:space="preserve">involves </w:t>
      </w:r>
      <w:r w:rsidR="00DA2CDF" w:rsidRPr="0071779A">
        <w:rPr>
          <w:rFonts w:ascii="Times New Roman" w:hAnsi="Times New Roman" w:cs="Times New Roman"/>
          <w:sz w:val="24"/>
          <w:szCs w:val="24"/>
        </w:rPr>
        <w:t xml:space="preserve">superordinate mental representations </w:t>
      </w:r>
      <w:r w:rsidR="004C10D4" w:rsidRPr="0071779A">
        <w:rPr>
          <w:rFonts w:ascii="Times New Roman" w:hAnsi="Times New Roman" w:cs="Times New Roman"/>
          <w:sz w:val="24"/>
          <w:szCs w:val="24"/>
        </w:rPr>
        <w:fldChar w:fldCharType="begin"/>
      </w:r>
      <w:r w:rsidR="00AA1D65" w:rsidRPr="0071779A">
        <w:rPr>
          <w:rFonts w:ascii="Times New Roman" w:hAnsi="Times New Roman" w:cs="Times New Roman"/>
          <w:sz w:val="24"/>
          <w:szCs w:val="24"/>
        </w:rPr>
        <w:instrText xml:space="preserve"> ADDIN ZOTERO_ITEM CSL_CITATION {"citationID":"Pt3yapnd","properties":{"formattedCitation":"(Yaacov Trope &amp; Liberman, 2010)","plainCitation":"(Yaacov Trope &amp; Liberman, 2010)","noteIndex":0},"citationItems":[{"id":411,"uris":["http://zotero.org/users/6108583/items/2RDKR8QP"],"uri":["http://zotero.org/users/6108583/items/2RDKR8QP"],"itemData":{"id":411,"type":"article-journal","abstract":"People are capable of thinking about the future, the past, remote locations, another person’s perspective, and counterfactual alternatives. Without denying the uniqueness of each process, it is proposed that they constitute different forms of traversing psychological distance. Psychological distance is egocentric: Its reference point is the self in the here and now, and the different ways in which an object might be removed from that point—in time, in space, in social distance, and in hypotheticality— constitute different distance dimensions. Transcending the self in the here and now entails mental construal, and the farther removed an object is from direct experience, the higher (more abstract) the level of construal of that object. Supporting this analysis, research shows (a) that the various distances are cognitively related to each other, (b) that they similarly influence and are influenced by level of mental construal, and (c) that they similarly affect prediction, preference, and action.","container-title":"Psychological Review","DOI":"10.1037/a0018963","ISSN":"1939-1471, 0033-295X","issue":"2","journalAbbreviation":"Psychological Review","language":"en","page":"440-463","source":"DOI.org (Crossref)","title":"Construal-level theory of psychological distance.","volume":"117","author":[{"family":"Trope","given":"Yaacov"},{"family":"Liberman","given":"Nira"}],"issued":{"date-parts":[["2010"]]}}}],"schema":"https://github.com/citation-style-language/schema/raw/master/csl-citation.json"} </w:instrText>
      </w:r>
      <w:r w:rsidR="004C10D4" w:rsidRPr="0071779A">
        <w:rPr>
          <w:rFonts w:ascii="Times New Roman" w:hAnsi="Times New Roman" w:cs="Times New Roman"/>
          <w:sz w:val="24"/>
          <w:szCs w:val="24"/>
        </w:rPr>
        <w:fldChar w:fldCharType="separate"/>
      </w:r>
      <w:r w:rsidR="00AA1D65" w:rsidRPr="0071779A">
        <w:rPr>
          <w:rFonts w:ascii="Times New Roman" w:hAnsi="Times New Roman" w:cs="Times New Roman"/>
          <w:sz w:val="24"/>
          <w:szCs w:val="24"/>
        </w:rPr>
        <w:t>(Trope &amp; Liberman, 2010)</w:t>
      </w:r>
      <w:r w:rsidR="004C10D4" w:rsidRPr="0071779A">
        <w:rPr>
          <w:rFonts w:ascii="Times New Roman" w:hAnsi="Times New Roman" w:cs="Times New Roman"/>
          <w:sz w:val="24"/>
          <w:szCs w:val="24"/>
        </w:rPr>
        <w:fldChar w:fldCharType="end"/>
      </w:r>
      <w:r w:rsidR="007C7E40" w:rsidRPr="0071779A">
        <w:rPr>
          <w:rFonts w:ascii="Times New Roman" w:hAnsi="Times New Roman" w:cs="Times New Roman"/>
          <w:sz w:val="24"/>
          <w:szCs w:val="24"/>
        </w:rPr>
        <w:t xml:space="preserve"> compared to</w:t>
      </w:r>
      <w:r w:rsidR="00EB6F33" w:rsidRPr="0071779A">
        <w:rPr>
          <w:rFonts w:ascii="Times New Roman" w:hAnsi="Times New Roman" w:cs="Times New Roman"/>
          <w:sz w:val="24"/>
          <w:szCs w:val="24"/>
        </w:rPr>
        <w:t xml:space="preserve"> a</w:t>
      </w:r>
      <w:r w:rsidR="007C7E40" w:rsidRPr="0071779A">
        <w:rPr>
          <w:rFonts w:ascii="Times New Roman" w:hAnsi="Times New Roman" w:cs="Times New Roman"/>
          <w:sz w:val="24"/>
          <w:szCs w:val="24"/>
        </w:rPr>
        <w:t xml:space="preserve"> low level construal that </w:t>
      </w:r>
      <w:r w:rsidR="00EB6F33" w:rsidRPr="0071779A">
        <w:rPr>
          <w:rFonts w:ascii="Times New Roman" w:hAnsi="Times New Roman" w:cs="Times New Roman"/>
          <w:sz w:val="24"/>
          <w:szCs w:val="24"/>
        </w:rPr>
        <w:t>is</w:t>
      </w:r>
      <w:r w:rsidR="007C7E40" w:rsidRPr="0071779A">
        <w:rPr>
          <w:rFonts w:ascii="Times New Roman" w:hAnsi="Times New Roman" w:cs="Times New Roman"/>
          <w:sz w:val="24"/>
          <w:szCs w:val="24"/>
        </w:rPr>
        <w:t xml:space="preserve"> more concrete and context based.</w:t>
      </w:r>
      <w:r w:rsidR="00235365" w:rsidRPr="0071779A">
        <w:rPr>
          <w:rFonts w:ascii="Times New Roman" w:hAnsi="Times New Roman" w:cs="Times New Roman"/>
          <w:sz w:val="24"/>
          <w:szCs w:val="24"/>
        </w:rPr>
        <w:t xml:space="preserve"> </w:t>
      </w:r>
      <w:r w:rsidR="00BA47B7">
        <w:rPr>
          <w:rFonts w:ascii="Times New Roman" w:hAnsi="Times New Roman" w:cs="Times New Roman"/>
          <w:sz w:val="24"/>
          <w:szCs w:val="24"/>
        </w:rPr>
        <w:t xml:space="preserve">There are many ways CLT is used to explain consumer behavior. </w:t>
      </w:r>
      <w:r w:rsidR="000F7AFB">
        <w:rPr>
          <w:rFonts w:ascii="Times New Roman" w:hAnsi="Times New Roman" w:cs="Times New Roman"/>
          <w:sz w:val="24"/>
          <w:szCs w:val="24"/>
        </w:rPr>
        <w:t>For</w:t>
      </w:r>
      <w:r w:rsidR="00480866">
        <w:rPr>
          <w:rFonts w:ascii="Times New Roman" w:hAnsi="Times New Roman" w:cs="Times New Roman"/>
          <w:sz w:val="24"/>
          <w:szCs w:val="24"/>
        </w:rPr>
        <w:t xml:space="preserve"> instance -</w:t>
      </w:r>
      <w:r w:rsidR="00BA47B7">
        <w:rPr>
          <w:rFonts w:ascii="Times New Roman" w:hAnsi="Times New Roman" w:cs="Times New Roman"/>
          <w:sz w:val="24"/>
          <w:szCs w:val="24"/>
        </w:rPr>
        <w:t xml:space="preserve"> advertising claims should be congruent with the distance it is viewed from (Dhar et al., 2007). Ads seen from a distant place should emphasize on product’s core</w:t>
      </w:r>
      <w:r w:rsidR="00EB0562">
        <w:rPr>
          <w:rFonts w:ascii="Times New Roman" w:hAnsi="Times New Roman" w:cs="Times New Roman"/>
          <w:sz w:val="24"/>
          <w:szCs w:val="24"/>
        </w:rPr>
        <w:t xml:space="preserve"> (high level)</w:t>
      </w:r>
      <w:r w:rsidR="00BA47B7">
        <w:rPr>
          <w:rFonts w:ascii="Times New Roman" w:hAnsi="Times New Roman" w:cs="Times New Roman"/>
          <w:sz w:val="24"/>
          <w:szCs w:val="24"/>
        </w:rPr>
        <w:t xml:space="preserve"> features (cleaning effectiveness for detergents) vs ads viewed in store should focus on peripheral (low level) features (price off, deal). </w:t>
      </w:r>
      <w:r w:rsidR="000D1B59">
        <w:rPr>
          <w:rFonts w:ascii="Times New Roman" w:hAnsi="Times New Roman" w:cs="Times New Roman"/>
          <w:sz w:val="24"/>
          <w:szCs w:val="24"/>
        </w:rPr>
        <w:t xml:space="preserve"> </w:t>
      </w:r>
      <w:r w:rsidR="00F84A27">
        <w:rPr>
          <w:rFonts w:ascii="Times New Roman" w:hAnsi="Times New Roman" w:cs="Times New Roman"/>
          <w:sz w:val="24"/>
          <w:szCs w:val="24"/>
        </w:rPr>
        <w:t>Hence, when a product is represented by high level, aspects related to its primary features (</w:t>
      </w:r>
      <w:r w:rsidR="00F56A63">
        <w:rPr>
          <w:rFonts w:ascii="Times New Roman" w:hAnsi="Times New Roman" w:cs="Times New Roman"/>
          <w:sz w:val="24"/>
          <w:szCs w:val="24"/>
        </w:rPr>
        <w:t>desirability</w:t>
      </w:r>
      <w:r w:rsidR="00F84A27">
        <w:rPr>
          <w:rFonts w:ascii="Times New Roman" w:hAnsi="Times New Roman" w:cs="Times New Roman"/>
          <w:sz w:val="24"/>
          <w:szCs w:val="24"/>
        </w:rPr>
        <w:t xml:space="preserve">) is more salient (why </w:t>
      </w:r>
      <w:r w:rsidR="00F25682">
        <w:rPr>
          <w:rFonts w:ascii="Times New Roman" w:hAnsi="Times New Roman" w:cs="Times New Roman"/>
          <w:sz w:val="24"/>
          <w:szCs w:val="24"/>
        </w:rPr>
        <w:t xml:space="preserve">do </w:t>
      </w:r>
      <w:r w:rsidR="00F84A27">
        <w:rPr>
          <w:rFonts w:ascii="Times New Roman" w:hAnsi="Times New Roman" w:cs="Times New Roman"/>
          <w:sz w:val="24"/>
          <w:szCs w:val="24"/>
        </w:rPr>
        <w:t xml:space="preserve">I </w:t>
      </w:r>
      <w:r w:rsidR="00F25682">
        <w:rPr>
          <w:rFonts w:ascii="Times New Roman" w:hAnsi="Times New Roman" w:cs="Times New Roman"/>
          <w:sz w:val="24"/>
          <w:szCs w:val="24"/>
        </w:rPr>
        <w:t xml:space="preserve">want to </w:t>
      </w:r>
      <w:r w:rsidR="00F84A27">
        <w:rPr>
          <w:rFonts w:ascii="Times New Roman" w:hAnsi="Times New Roman" w:cs="Times New Roman"/>
          <w:sz w:val="24"/>
          <w:szCs w:val="24"/>
        </w:rPr>
        <w:t>have this product?)</w:t>
      </w:r>
      <w:r w:rsidR="00871309" w:rsidRPr="0071779A">
        <w:rPr>
          <w:rFonts w:ascii="Times New Roman" w:hAnsi="Times New Roman" w:cs="Times New Roman"/>
          <w:sz w:val="24"/>
          <w:szCs w:val="24"/>
        </w:rPr>
        <w:t xml:space="preserve"> </w:t>
      </w:r>
      <w:r w:rsidR="00F25682">
        <w:rPr>
          <w:rFonts w:ascii="Times New Roman" w:hAnsi="Times New Roman" w:cs="Times New Roman"/>
          <w:sz w:val="24"/>
          <w:szCs w:val="24"/>
        </w:rPr>
        <w:t xml:space="preserve">and influence decision making. While </w:t>
      </w:r>
      <w:r w:rsidR="0056594D">
        <w:rPr>
          <w:rFonts w:ascii="Times New Roman" w:hAnsi="Times New Roman" w:cs="Times New Roman"/>
          <w:sz w:val="24"/>
          <w:szCs w:val="24"/>
        </w:rPr>
        <w:t>in low construal, the product</w:t>
      </w:r>
      <w:r w:rsidR="006D454F">
        <w:rPr>
          <w:rFonts w:ascii="Times New Roman" w:hAnsi="Times New Roman" w:cs="Times New Roman"/>
          <w:sz w:val="24"/>
          <w:szCs w:val="24"/>
        </w:rPr>
        <w:t xml:space="preserve">’s </w:t>
      </w:r>
      <w:r w:rsidR="0056594D">
        <w:rPr>
          <w:rFonts w:ascii="Times New Roman" w:hAnsi="Times New Roman" w:cs="Times New Roman"/>
          <w:sz w:val="24"/>
          <w:szCs w:val="24"/>
        </w:rPr>
        <w:t>secondary features (feasibility)</w:t>
      </w:r>
      <w:r w:rsidR="006D454F">
        <w:rPr>
          <w:rFonts w:ascii="Times New Roman" w:hAnsi="Times New Roman" w:cs="Times New Roman"/>
          <w:sz w:val="24"/>
          <w:szCs w:val="24"/>
        </w:rPr>
        <w:t xml:space="preserve"> is more salient (how do I use the product? </w:t>
      </w:r>
      <w:r w:rsidR="00A9324A">
        <w:rPr>
          <w:rFonts w:ascii="Times New Roman" w:hAnsi="Times New Roman" w:cs="Times New Roman"/>
          <w:sz w:val="24"/>
          <w:szCs w:val="24"/>
        </w:rPr>
        <w:t>h</w:t>
      </w:r>
      <w:r w:rsidR="006D454F">
        <w:rPr>
          <w:rFonts w:ascii="Times New Roman" w:hAnsi="Times New Roman" w:cs="Times New Roman"/>
          <w:sz w:val="24"/>
          <w:szCs w:val="24"/>
        </w:rPr>
        <w:t xml:space="preserve">ow do I get it?) and impacts evaluation. </w:t>
      </w:r>
    </w:p>
    <w:p w14:paraId="38BFE7DE" w14:textId="77777777" w:rsidR="00703216" w:rsidRDefault="0080594F" w:rsidP="003D6B3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Studies also show how the fit congruency impact product evaluation. If a purchase is planned in the near future (low construal), attribute appeals (feasibility) is more persuasive than </w:t>
      </w:r>
      <w:r>
        <w:rPr>
          <w:rFonts w:ascii="Times New Roman" w:hAnsi="Times New Roman" w:cs="Times New Roman"/>
          <w:sz w:val="24"/>
          <w:szCs w:val="24"/>
        </w:rPr>
        <w:lastRenderedPageBreak/>
        <w:t>benefit appeals</w:t>
      </w:r>
      <w:r w:rsidR="000E54A3">
        <w:rPr>
          <w:rFonts w:ascii="Times New Roman" w:hAnsi="Times New Roman" w:cs="Times New Roman"/>
          <w:sz w:val="24"/>
          <w:szCs w:val="24"/>
        </w:rPr>
        <w:t xml:space="preserve"> and vice versa</w:t>
      </w:r>
      <w:r w:rsidR="00D72646">
        <w:rPr>
          <w:rFonts w:ascii="Times New Roman" w:hAnsi="Times New Roman" w:cs="Times New Roman"/>
          <w:sz w:val="24"/>
          <w:szCs w:val="24"/>
        </w:rPr>
        <w:t xml:space="preserve"> </w:t>
      </w:r>
      <w:r w:rsidR="00D72646">
        <w:rPr>
          <w:rFonts w:ascii="Times New Roman" w:hAnsi="Times New Roman" w:cs="Times New Roman"/>
          <w:sz w:val="24"/>
          <w:szCs w:val="24"/>
        </w:rPr>
        <w:fldChar w:fldCharType="begin"/>
      </w:r>
      <w:r w:rsidR="00753091">
        <w:rPr>
          <w:rFonts w:ascii="Times New Roman" w:hAnsi="Times New Roman" w:cs="Times New Roman"/>
          <w:sz w:val="24"/>
          <w:szCs w:val="24"/>
        </w:rPr>
        <w:instrText xml:space="preserve"> ADDIN ZOTERO_ITEM CSL_CITATION {"citationID":"OJ3hiJUq","properties":{"formattedCitation":"(Hernandez et al., 2015; Tsai &amp; McGill, 2011)","plainCitation":"(Hernandez et al., 2015; Tsai &amp; McGill, 2011)","noteIndex":0},"citationItems":[{"id":437,"uris":["http://zotero.org/users/6108583/items/PU8FNHXM"],"uri":["http://zotero.org/users/6108583/items/PU8FNHXM"],"itemData":{"id":437,"type":"article-journal","abstract":"When should marketers emphasize attributes or benefits in their communications? Grounded in construal-level theory, the results of four studies suggest that when a purchase is planned for the distant future or when construal levels are high, benefit-based appeals are more persuasive than attribute-based appeals. By contrast, when a purchase is planned for the near future or when consumers are predisposed to low construal levels, attribute-based appeals are equally as persuasive as benefit-based appeals. However, when low construal levels are temporarily induced using a mind-set manipulation, attribute-based appeals are found to be more persuasive than benefit-based appeals. Moreover, we demonstrate how these effects occur only when processing fluency is uninhibited. This research establishes an important link between these appeal types and construal levels, subsequently demonstrating when marketers should use these appeals.","container-title":"Journal of Advertising","DOI":"10.1080/00913367.2014.967425","ISSN":"00913367","issue":"3","journalAbbreviation":"Journal of Advertising","note":"publisher: Taylor &amp; Francis Ltd","page":"243-253","source":"EBSCOhost","title":"Attributes Versus Benefits: The Role of Construal Levels and Appeal Type on the Persuasiveness of Marketing Messages","title-short":"Attributes Versus Benefits","volume":"44","author":[{"family":"Hernandez","given":"José Mauro da Costa"},{"family":"Wright","given":"Scott A."},{"family":"Ferminiano Rodrigues","given":"Filipe"}],"issued":{"date-parts":[["2015",9]]}}},{"id":487,"uris":["http://zotero.org/users/6108583/items/DU7F52F3"],"uri":["http://zotero.org/users/6108583/items/DU7F52F3"],"itemData":{"id":487,"type":"article-journal","container-title":"Journal of Consumer Research","DOI":"10.1086/655855","ISSN":"0093-5301, 1537-5277","issue":"5","journalAbbreviation":"J Consum Res","language":"en","page":"807-821","source":"DOI.org (Crossref)","title":"No Pain, No Gain? How Fluency and Construal Level Affect Consumer Confidence","title-short":"No Pain, No Gain?","volume":"37","author":[{"family":"Tsai","given":"Claire I."},{"family":"McGill","given":"Ann L."}],"issued":{"date-parts":[["2011",2,1]]}}}],"schema":"https://github.com/citation-style-language/schema/raw/master/csl-citation.json"} </w:instrText>
      </w:r>
      <w:r w:rsidR="00D72646">
        <w:rPr>
          <w:rFonts w:ascii="Times New Roman" w:hAnsi="Times New Roman" w:cs="Times New Roman"/>
          <w:sz w:val="24"/>
          <w:szCs w:val="24"/>
        </w:rPr>
        <w:fldChar w:fldCharType="separate"/>
      </w:r>
      <w:r w:rsidR="00753091" w:rsidRPr="00753091">
        <w:rPr>
          <w:rFonts w:ascii="Times New Roman" w:hAnsi="Times New Roman" w:cs="Times New Roman"/>
          <w:sz w:val="24"/>
        </w:rPr>
        <w:t>(Hernandez et al., 2015; Tsai &amp; McGill, 2011)</w:t>
      </w:r>
      <w:r w:rsidR="00D72646">
        <w:rPr>
          <w:rFonts w:ascii="Times New Roman" w:hAnsi="Times New Roman" w:cs="Times New Roman"/>
          <w:sz w:val="24"/>
          <w:szCs w:val="24"/>
        </w:rPr>
        <w:fldChar w:fldCharType="end"/>
      </w:r>
      <w:r>
        <w:rPr>
          <w:rFonts w:ascii="Times New Roman" w:hAnsi="Times New Roman" w:cs="Times New Roman"/>
          <w:sz w:val="24"/>
          <w:szCs w:val="24"/>
        </w:rPr>
        <w:t>.</w:t>
      </w:r>
      <w:r w:rsidR="004D6025">
        <w:rPr>
          <w:rFonts w:ascii="Times New Roman" w:hAnsi="Times New Roman" w:cs="Times New Roman"/>
          <w:sz w:val="24"/>
          <w:szCs w:val="24"/>
        </w:rPr>
        <w:t xml:space="preserve"> Further,</w:t>
      </w:r>
      <w:r w:rsidR="00BF2CB3">
        <w:rPr>
          <w:rFonts w:ascii="Times New Roman" w:hAnsi="Times New Roman" w:cs="Times New Roman"/>
          <w:sz w:val="24"/>
          <w:szCs w:val="24"/>
        </w:rPr>
        <w:t xml:space="preserve"> </w:t>
      </w:r>
      <w:r w:rsidR="00D63A43">
        <w:rPr>
          <w:rFonts w:ascii="Times New Roman" w:hAnsi="Times New Roman" w:cs="Times New Roman"/>
          <w:sz w:val="24"/>
          <w:szCs w:val="24"/>
        </w:rPr>
        <w:fldChar w:fldCharType="begin"/>
      </w:r>
      <w:r w:rsidR="00D63A43">
        <w:rPr>
          <w:rFonts w:ascii="Times New Roman" w:hAnsi="Times New Roman" w:cs="Times New Roman"/>
          <w:sz w:val="24"/>
          <w:szCs w:val="24"/>
        </w:rPr>
        <w:instrText xml:space="preserve"> ADDIN ZOTERO_ITEM CSL_CITATION {"citationID":"5uxUsTyj","properties":{"formattedCitation":"(Baskin et al., 2014)","plainCitation":"(Baskin et al., 2014)","noteIndex":0},"citationItems":[{"id":574,"uris":["http://zotero.org/users/6108583/items/N8BWXUP3"],"uri":["http://zotero.org/users/6108583/items/N8BWXUP3"],"itemData":{"id":574,"type":"article-journal","abstract":"Abstract.  This article looks at the trade-offs that gift givers and gift receivers make between desirability and feasibility using construal level theory as a","container-title":"Journal of Consumer Research","DOI":"10.1086/675737","ISSN":"0093-5301","issue":"1","journalAbbreviation":"J Consum Res","language":"en","note":"publisher: Oxford Academic","page":"169-182","source":"academic.oup.com","title":"Why Feasibility Matters More to Gift Receivers than to Givers: A Construal-Level Approach to Gift Giving","title-short":"Why Feasibility Matters More to Gift Receivers than to Givers","volume":"41","author":[{"family":"Baskin","given":"Ernest"},{"family":"Wakslak","given":"Cheryl J."},{"family":"Trope","given":"Yaacov"},{"family":"Novemsky","given":"Nathan"}],"issued":{"date-parts":[["2014",6,1]]}}}],"schema":"https://github.com/citation-style-language/schema/raw/master/csl-citation.json"} </w:instrText>
      </w:r>
      <w:r w:rsidR="00D63A43">
        <w:rPr>
          <w:rFonts w:ascii="Times New Roman" w:hAnsi="Times New Roman" w:cs="Times New Roman"/>
          <w:sz w:val="24"/>
          <w:szCs w:val="24"/>
        </w:rPr>
        <w:fldChar w:fldCharType="separate"/>
      </w:r>
      <w:r w:rsidR="00D63A43" w:rsidRPr="00D63A43">
        <w:rPr>
          <w:rFonts w:ascii="Times New Roman" w:hAnsi="Times New Roman" w:cs="Times New Roman"/>
          <w:sz w:val="24"/>
        </w:rPr>
        <w:t>(Baskin et al., 2014)</w:t>
      </w:r>
      <w:r w:rsidR="00D63A43">
        <w:rPr>
          <w:rFonts w:ascii="Times New Roman" w:hAnsi="Times New Roman" w:cs="Times New Roman"/>
          <w:sz w:val="24"/>
          <w:szCs w:val="24"/>
        </w:rPr>
        <w:fldChar w:fldCharType="end"/>
      </w:r>
      <w:r w:rsidR="00D63A43">
        <w:rPr>
          <w:rFonts w:ascii="Times New Roman" w:hAnsi="Times New Roman" w:cs="Times New Roman"/>
          <w:sz w:val="24"/>
          <w:szCs w:val="24"/>
        </w:rPr>
        <w:t xml:space="preserve"> posit how feasibility is more relevant for gift receivers and desirability for gift givers. </w:t>
      </w:r>
      <w:r w:rsidR="00B103D2">
        <w:rPr>
          <w:rFonts w:ascii="Times New Roman" w:hAnsi="Times New Roman" w:cs="Times New Roman"/>
          <w:sz w:val="24"/>
          <w:szCs w:val="24"/>
        </w:rPr>
        <w:t>Similar</w:t>
      </w:r>
      <w:r w:rsidR="00053E16">
        <w:rPr>
          <w:rFonts w:ascii="Times New Roman" w:hAnsi="Times New Roman" w:cs="Times New Roman"/>
          <w:sz w:val="24"/>
          <w:szCs w:val="24"/>
        </w:rPr>
        <w:t xml:space="preserve">ly, </w:t>
      </w:r>
      <w:r w:rsidR="008770A5">
        <w:rPr>
          <w:rFonts w:ascii="Times New Roman" w:hAnsi="Times New Roman" w:cs="Times New Roman"/>
          <w:sz w:val="24"/>
          <w:szCs w:val="24"/>
        </w:rPr>
        <w:t xml:space="preserve">feasibility is important for self-purchase than purchasing for others </w:t>
      </w:r>
      <w:r w:rsidR="008770A5">
        <w:rPr>
          <w:rFonts w:ascii="Times New Roman" w:hAnsi="Times New Roman" w:cs="Times New Roman"/>
          <w:sz w:val="24"/>
          <w:szCs w:val="24"/>
        </w:rPr>
        <w:fldChar w:fldCharType="begin"/>
      </w:r>
      <w:r w:rsidR="008770A5">
        <w:rPr>
          <w:rFonts w:ascii="Times New Roman" w:hAnsi="Times New Roman" w:cs="Times New Roman"/>
          <w:sz w:val="24"/>
          <w:szCs w:val="24"/>
        </w:rPr>
        <w:instrText xml:space="preserve"> ADDIN ZOTERO_ITEM CSL_CITATION {"citationID":"B1PIC9wV","properties":{"formattedCitation":"(Dhar &amp; Kim, 2007)","plainCitation":"(Dhar &amp; Kim, 2007)","noteIndex":0},"citationItems":[{"id":525,"uris":["http://zotero.org/users/6108583/items/QZ6568B6"],"uri":["http://zotero.org/users/6108583/items/QZ6568B6"],"itemData":{"id":525,"type":"article-journal","abstract":"Like many important theories that were originally tested in one domain, construal level theory has broadened the notion of temporal distance to psychological distance and examined the wide ranging implications of this construct on evaluation and behavior. This commentary seeks to take a step back to admire the “forest” that has been created and suggest additional extensions and implications along the different stages of consumer decision making: goal pursuit, evaluation by way of consideration-set formation and receptivity, and finally choice influenced by context, comparability of options, and post-choice happiness and regret.","container-title":"Journal of Consumer Psychology","DOI":"10.1016/S1057-7408(07)70014-1","ISSN":"1532-7663","issue":"2","language":"en","note":"_eprint: https://onlinelibrary.wiley.com/doi/pdf/10.1016/S1057-7408%2807%2970014-1","page":"96-100","source":"Wiley Online Library","title":"Seeing the Forest or the Trees: Implications of Construal Level Theory for Consumer Choice","title-short":"Seeing the Forest or the Trees","volume":"17","author":[{"family":"Dhar","given":"Ravi"},{"family":"Kim","given":"Eunice Y."}],"issued":{"date-parts":[["2007"]]}}}],"schema":"https://github.com/citation-style-language/schema/raw/master/csl-citation.json"} </w:instrText>
      </w:r>
      <w:r w:rsidR="008770A5">
        <w:rPr>
          <w:rFonts w:ascii="Times New Roman" w:hAnsi="Times New Roman" w:cs="Times New Roman"/>
          <w:sz w:val="24"/>
          <w:szCs w:val="24"/>
        </w:rPr>
        <w:fldChar w:fldCharType="separate"/>
      </w:r>
      <w:r w:rsidR="008770A5" w:rsidRPr="008770A5">
        <w:rPr>
          <w:rFonts w:ascii="Times New Roman" w:hAnsi="Times New Roman" w:cs="Times New Roman"/>
          <w:sz w:val="24"/>
        </w:rPr>
        <w:t>(Dhar &amp; Kim, 2007)</w:t>
      </w:r>
      <w:r w:rsidR="008770A5">
        <w:rPr>
          <w:rFonts w:ascii="Times New Roman" w:hAnsi="Times New Roman" w:cs="Times New Roman"/>
          <w:sz w:val="24"/>
          <w:szCs w:val="24"/>
        </w:rPr>
        <w:fldChar w:fldCharType="end"/>
      </w:r>
      <w:r w:rsidR="00156223">
        <w:rPr>
          <w:rFonts w:ascii="Times New Roman" w:hAnsi="Times New Roman" w:cs="Times New Roman"/>
          <w:sz w:val="24"/>
          <w:szCs w:val="24"/>
        </w:rPr>
        <w:t>.</w:t>
      </w:r>
      <w:r w:rsidR="008313BC">
        <w:rPr>
          <w:rFonts w:ascii="Times New Roman" w:hAnsi="Times New Roman" w:cs="Times New Roman"/>
          <w:sz w:val="24"/>
          <w:szCs w:val="24"/>
        </w:rPr>
        <w:t xml:space="preserve"> </w:t>
      </w:r>
    </w:p>
    <w:p w14:paraId="7885B08D" w14:textId="04534849" w:rsidR="00165202" w:rsidRDefault="00703216" w:rsidP="003D6B3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case of crowdfunding, w</w:t>
      </w:r>
      <w:r w:rsidR="0075393A">
        <w:rPr>
          <w:rFonts w:ascii="Times New Roman" w:hAnsi="Times New Roman" w:cs="Times New Roman"/>
          <w:sz w:val="24"/>
          <w:szCs w:val="24"/>
        </w:rPr>
        <w:t xml:space="preserve">e </w:t>
      </w:r>
      <w:r w:rsidR="0080073C">
        <w:rPr>
          <w:rFonts w:ascii="Times New Roman" w:hAnsi="Times New Roman" w:cs="Times New Roman"/>
          <w:sz w:val="24"/>
          <w:szCs w:val="24"/>
        </w:rPr>
        <w:t>propose</w:t>
      </w:r>
      <w:r w:rsidR="0075393A">
        <w:rPr>
          <w:rFonts w:ascii="Times New Roman" w:hAnsi="Times New Roman" w:cs="Times New Roman"/>
          <w:sz w:val="24"/>
          <w:szCs w:val="24"/>
        </w:rPr>
        <w:t xml:space="preserve"> that </w:t>
      </w:r>
      <w:r w:rsidR="00D141B3">
        <w:rPr>
          <w:rFonts w:ascii="Times New Roman" w:hAnsi="Times New Roman" w:cs="Times New Roman"/>
          <w:sz w:val="24"/>
          <w:szCs w:val="24"/>
        </w:rPr>
        <w:t>although the project is an investment in the future</w:t>
      </w:r>
      <w:r w:rsidR="00D07092">
        <w:rPr>
          <w:rFonts w:ascii="Times New Roman" w:hAnsi="Times New Roman" w:cs="Times New Roman"/>
          <w:sz w:val="24"/>
          <w:szCs w:val="24"/>
        </w:rPr>
        <w:t xml:space="preserve"> (and hence temporally high </w:t>
      </w:r>
      <w:r w:rsidR="00700439">
        <w:rPr>
          <w:rFonts w:ascii="Times New Roman" w:hAnsi="Times New Roman" w:cs="Times New Roman"/>
          <w:sz w:val="24"/>
          <w:szCs w:val="24"/>
        </w:rPr>
        <w:t>level</w:t>
      </w:r>
      <w:r w:rsidR="00D07092">
        <w:rPr>
          <w:rFonts w:ascii="Times New Roman" w:hAnsi="Times New Roman" w:cs="Times New Roman"/>
          <w:sz w:val="24"/>
          <w:szCs w:val="24"/>
        </w:rPr>
        <w:t>)</w:t>
      </w:r>
      <w:r w:rsidR="00D141B3">
        <w:rPr>
          <w:rFonts w:ascii="Times New Roman" w:hAnsi="Times New Roman" w:cs="Times New Roman"/>
          <w:sz w:val="24"/>
          <w:szCs w:val="24"/>
        </w:rPr>
        <w:t xml:space="preserve">, </w:t>
      </w:r>
      <w:r w:rsidR="000111E3">
        <w:rPr>
          <w:rFonts w:ascii="Times New Roman" w:hAnsi="Times New Roman" w:cs="Times New Roman"/>
          <w:sz w:val="24"/>
          <w:szCs w:val="24"/>
        </w:rPr>
        <w:t xml:space="preserve">the </w:t>
      </w:r>
      <w:r w:rsidR="00CA74A2">
        <w:rPr>
          <w:rFonts w:ascii="Times New Roman" w:hAnsi="Times New Roman" w:cs="Times New Roman"/>
          <w:sz w:val="24"/>
          <w:szCs w:val="24"/>
        </w:rPr>
        <w:t xml:space="preserve">backer </w:t>
      </w:r>
      <w:r w:rsidR="00325102">
        <w:rPr>
          <w:rFonts w:ascii="Times New Roman" w:hAnsi="Times New Roman" w:cs="Times New Roman"/>
          <w:sz w:val="24"/>
          <w:szCs w:val="24"/>
        </w:rPr>
        <w:t xml:space="preserve">is in an unique position of being </w:t>
      </w:r>
      <w:r w:rsidR="00363B0A">
        <w:rPr>
          <w:rFonts w:ascii="Times New Roman" w:hAnsi="Times New Roman" w:cs="Times New Roman"/>
          <w:sz w:val="24"/>
          <w:szCs w:val="24"/>
        </w:rPr>
        <w:t xml:space="preserve">in a </w:t>
      </w:r>
      <w:r w:rsidR="006A34E6">
        <w:rPr>
          <w:rFonts w:ascii="Times New Roman" w:hAnsi="Times New Roman" w:cs="Times New Roman"/>
          <w:sz w:val="24"/>
          <w:szCs w:val="24"/>
        </w:rPr>
        <w:t xml:space="preserve">low construal </w:t>
      </w:r>
      <w:r w:rsidR="00B61509">
        <w:rPr>
          <w:rFonts w:ascii="Times New Roman" w:hAnsi="Times New Roman" w:cs="Times New Roman"/>
          <w:sz w:val="24"/>
          <w:szCs w:val="24"/>
        </w:rPr>
        <w:t>disposition</w:t>
      </w:r>
      <w:r w:rsidR="00CA74A2">
        <w:rPr>
          <w:rFonts w:ascii="Times New Roman" w:hAnsi="Times New Roman" w:cs="Times New Roman"/>
          <w:sz w:val="24"/>
          <w:szCs w:val="24"/>
        </w:rPr>
        <w:t xml:space="preserve"> as (i)</w:t>
      </w:r>
      <w:r w:rsidR="000111E3">
        <w:rPr>
          <w:rFonts w:ascii="Times New Roman" w:hAnsi="Times New Roman" w:cs="Times New Roman"/>
          <w:sz w:val="24"/>
          <w:szCs w:val="24"/>
        </w:rPr>
        <w:t xml:space="preserve"> </w:t>
      </w:r>
      <w:r w:rsidR="00626A9D">
        <w:rPr>
          <w:rFonts w:ascii="Times New Roman" w:hAnsi="Times New Roman" w:cs="Times New Roman"/>
          <w:sz w:val="24"/>
          <w:szCs w:val="24"/>
        </w:rPr>
        <w:t>he/she</w:t>
      </w:r>
      <w:r w:rsidR="00CA74A2">
        <w:rPr>
          <w:rFonts w:ascii="Times New Roman" w:hAnsi="Times New Roman" w:cs="Times New Roman"/>
          <w:sz w:val="24"/>
          <w:szCs w:val="24"/>
        </w:rPr>
        <w:t xml:space="preserve"> indulg</w:t>
      </w:r>
      <w:r w:rsidR="000111E3">
        <w:rPr>
          <w:rFonts w:ascii="Times New Roman" w:hAnsi="Times New Roman" w:cs="Times New Roman"/>
          <w:sz w:val="24"/>
          <w:szCs w:val="24"/>
        </w:rPr>
        <w:t>e</w:t>
      </w:r>
      <w:r w:rsidR="00626A9D">
        <w:rPr>
          <w:rFonts w:ascii="Times New Roman" w:hAnsi="Times New Roman" w:cs="Times New Roman"/>
          <w:sz w:val="24"/>
          <w:szCs w:val="24"/>
        </w:rPr>
        <w:t>s</w:t>
      </w:r>
      <w:r w:rsidR="000111E3">
        <w:rPr>
          <w:rFonts w:ascii="Times New Roman" w:hAnsi="Times New Roman" w:cs="Times New Roman"/>
          <w:sz w:val="24"/>
          <w:szCs w:val="24"/>
        </w:rPr>
        <w:t xml:space="preserve"> </w:t>
      </w:r>
      <w:r w:rsidR="00CA74A2">
        <w:rPr>
          <w:rFonts w:ascii="Times New Roman" w:hAnsi="Times New Roman" w:cs="Times New Roman"/>
          <w:sz w:val="24"/>
          <w:szCs w:val="24"/>
        </w:rPr>
        <w:t>in a</w:t>
      </w:r>
      <w:r w:rsidR="003D59CC">
        <w:rPr>
          <w:rFonts w:ascii="Times New Roman" w:hAnsi="Times New Roman" w:cs="Times New Roman"/>
          <w:sz w:val="24"/>
          <w:szCs w:val="24"/>
        </w:rPr>
        <w:t xml:space="preserve"> </w:t>
      </w:r>
      <w:r w:rsidR="00CA74A2">
        <w:rPr>
          <w:rFonts w:ascii="Times New Roman" w:hAnsi="Times New Roman" w:cs="Times New Roman"/>
          <w:sz w:val="24"/>
          <w:szCs w:val="24"/>
        </w:rPr>
        <w:t xml:space="preserve">purchase </w:t>
      </w:r>
      <w:r w:rsidR="00523500">
        <w:rPr>
          <w:rFonts w:ascii="Times New Roman" w:hAnsi="Times New Roman" w:cs="Times New Roman"/>
          <w:sz w:val="24"/>
          <w:szCs w:val="24"/>
        </w:rPr>
        <w:t xml:space="preserve">(contribution) </w:t>
      </w:r>
      <w:r w:rsidR="003D59CC">
        <w:rPr>
          <w:rFonts w:ascii="Times New Roman" w:hAnsi="Times New Roman" w:cs="Times New Roman"/>
          <w:sz w:val="24"/>
          <w:szCs w:val="24"/>
        </w:rPr>
        <w:t xml:space="preserve">in the </w:t>
      </w:r>
      <w:r w:rsidR="005C3B6C">
        <w:rPr>
          <w:rFonts w:ascii="Times New Roman" w:hAnsi="Times New Roman" w:cs="Times New Roman"/>
          <w:sz w:val="24"/>
          <w:szCs w:val="24"/>
        </w:rPr>
        <w:t>immediate/</w:t>
      </w:r>
      <w:r w:rsidR="003D59CC">
        <w:rPr>
          <w:rFonts w:ascii="Times New Roman" w:hAnsi="Times New Roman" w:cs="Times New Roman"/>
          <w:sz w:val="24"/>
          <w:szCs w:val="24"/>
        </w:rPr>
        <w:t xml:space="preserve">near future </w:t>
      </w:r>
      <w:r w:rsidR="00EB62CB">
        <w:rPr>
          <w:rFonts w:ascii="Times New Roman" w:hAnsi="Times New Roman" w:cs="Times New Roman"/>
          <w:sz w:val="24"/>
          <w:szCs w:val="24"/>
        </w:rPr>
        <w:t>(</w:t>
      </w:r>
      <w:r w:rsidR="00523500">
        <w:rPr>
          <w:rFonts w:ascii="Times New Roman" w:hAnsi="Times New Roman" w:cs="Times New Roman"/>
          <w:sz w:val="24"/>
          <w:szCs w:val="24"/>
        </w:rPr>
        <w:t>low level</w:t>
      </w:r>
      <w:r w:rsidR="00EB62CB">
        <w:rPr>
          <w:rFonts w:ascii="Times New Roman" w:hAnsi="Times New Roman" w:cs="Times New Roman"/>
          <w:sz w:val="24"/>
          <w:szCs w:val="24"/>
        </w:rPr>
        <w:t>)</w:t>
      </w:r>
      <w:r w:rsidR="00E94AD1">
        <w:rPr>
          <w:rFonts w:ascii="Times New Roman" w:hAnsi="Times New Roman" w:cs="Times New Roman"/>
          <w:sz w:val="24"/>
          <w:szCs w:val="24"/>
        </w:rPr>
        <w:t xml:space="preserve"> </w:t>
      </w:r>
      <w:r w:rsidR="0008323C">
        <w:rPr>
          <w:rFonts w:ascii="Times New Roman" w:hAnsi="Times New Roman" w:cs="Times New Roman"/>
          <w:sz w:val="24"/>
          <w:szCs w:val="24"/>
        </w:rPr>
        <w:t xml:space="preserve">and </w:t>
      </w:r>
      <w:r w:rsidR="000228D1">
        <w:rPr>
          <w:rFonts w:ascii="Times New Roman" w:hAnsi="Times New Roman" w:cs="Times New Roman"/>
          <w:sz w:val="24"/>
          <w:szCs w:val="24"/>
        </w:rPr>
        <w:t>(i</w:t>
      </w:r>
      <w:r w:rsidR="00146086">
        <w:rPr>
          <w:rFonts w:ascii="Times New Roman" w:hAnsi="Times New Roman" w:cs="Times New Roman"/>
          <w:sz w:val="24"/>
          <w:szCs w:val="24"/>
        </w:rPr>
        <w:t>i) reward</w:t>
      </w:r>
      <w:r w:rsidR="00626A9D">
        <w:rPr>
          <w:rFonts w:ascii="Times New Roman" w:hAnsi="Times New Roman" w:cs="Times New Roman"/>
          <w:sz w:val="24"/>
          <w:szCs w:val="24"/>
        </w:rPr>
        <w:t>-</w:t>
      </w:r>
      <w:r w:rsidR="00146086">
        <w:rPr>
          <w:rFonts w:ascii="Times New Roman" w:hAnsi="Times New Roman" w:cs="Times New Roman"/>
          <w:sz w:val="24"/>
          <w:szCs w:val="24"/>
        </w:rPr>
        <w:t xml:space="preserve">based </w:t>
      </w:r>
      <w:r w:rsidR="00626A9D">
        <w:rPr>
          <w:rFonts w:ascii="Times New Roman" w:hAnsi="Times New Roman" w:cs="Times New Roman"/>
          <w:sz w:val="24"/>
          <w:szCs w:val="24"/>
        </w:rPr>
        <w:t xml:space="preserve">nature of the </w:t>
      </w:r>
      <w:r w:rsidR="00146086">
        <w:rPr>
          <w:rFonts w:ascii="Times New Roman" w:hAnsi="Times New Roman" w:cs="Times New Roman"/>
          <w:sz w:val="24"/>
          <w:szCs w:val="24"/>
        </w:rPr>
        <w:t>contribution is a</w:t>
      </w:r>
      <w:r w:rsidR="0008323C">
        <w:rPr>
          <w:rFonts w:ascii="Times New Roman" w:hAnsi="Times New Roman" w:cs="Times New Roman"/>
          <w:sz w:val="24"/>
          <w:szCs w:val="24"/>
        </w:rPr>
        <w:t>kin to a</w:t>
      </w:r>
      <w:r w:rsidR="00146086">
        <w:rPr>
          <w:rFonts w:ascii="Times New Roman" w:hAnsi="Times New Roman" w:cs="Times New Roman"/>
          <w:sz w:val="24"/>
          <w:szCs w:val="24"/>
        </w:rPr>
        <w:t xml:space="preserve"> purchase </w:t>
      </w:r>
      <w:r w:rsidR="00C305C8">
        <w:rPr>
          <w:rFonts w:ascii="Times New Roman" w:hAnsi="Times New Roman" w:cs="Times New Roman"/>
          <w:sz w:val="24"/>
          <w:szCs w:val="24"/>
        </w:rPr>
        <w:t>for self</w:t>
      </w:r>
      <w:r w:rsidR="00D95243">
        <w:rPr>
          <w:rFonts w:ascii="Times New Roman" w:hAnsi="Times New Roman" w:cs="Times New Roman"/>
          <w:sz w:val="24"/>
          <w:szCs w:val="24"/>
        </w:rPr>
        <w:t xml:space="preserve"> (low level) </w:t>
      </w:r>
      <w:r w:rsidR="00146086">
        <w:rPr>
          <w:rFonts w:ascii="Times New Roman" w:hAnsi="Times New Roman" w:cs="Times New Roman"/>
          <w:sz w:val="24"/>
          <w:szCs w:val="24"/>
        </w:rPr>
        <w:t>rather than a gift</w:t>
      </w:r>
      <w:r w:rsidR="00D95243">
        <w:rPr>
          <w:rFonts w:ascii="Times New Roman" w:hAnsi="Times New Roman" w:cs="Times New Roman"/>
          <w:sz w:val="24"/>
          <w:szCs w:val="24"/>
        </w:rPr>
        <w:t xml:space="preserve"> for someone else (high level)</w:t>
      </w:r>
      <w:r w:rsidR="00C305C8">
        <w:rPr>
          <w:rFonts w:ascii="Times New Roman" w:hAnsi="Times New Roman" w:cs="Times New Roman"/>
          <w:sz w:val="24"/>
          <w:szCs w:val="24"/>
        </w:rPr>
        <w:t>. Thereby, feasibility features would be more salient than desirability</w:t>
      </w:r>
      <w:r w:rsidR="00115D54">
        <w:rPr>
          <w:rFonts w:ascii="Times New Roman" w:hAnsi="Times New Roman" w:cs="Times New Roman"/>
          <w:sz w:val="24"/>
          <w:szCs w:val="24"/>
        </w:rPr>
        <w:t xml:space="preserve"> features for the backer</w:t>
      </w:r>
      <w:r w:rsidR="00146086">
        <w:rPr>
          <w:rFonts w:ascii="Times New Roman" w:hAnsi="Times New Roman" w:cs="Times New Roman"/>
          <w:sz w:val="24"/>
          <w:szCs w:val="24"/>
        </w:rPr>
        <w:t>.</w:t>
      </w:r>
      <w:r w:rsidR="00542CC0">
        <w:rPr>
          <w:rFonts w:ascii="Times New Roman" w:hAnsi="Times New Roman" w:cs="Times New Roman"/>
          <w:sz w:val="24"/>
          <w:szCs w:val="24"/>
        </w:rPr>
        <w:t xml:space="preserve"> Moreover, high level or core features</w:t>
      </w:r>
      <w:r w:rsidR="00D948CB">
        <w:rPr>
          <w:rFonts w:ascii="Times New Roman" w:hAnsi="Times New Roman" w:cs="Times New Roman"/>
          <w:sz w:val="24"/>
          <w:szCs w:val="24"/>
        </w:rPr>
        <w:t xml:space="preserve"> (benefits)</w:t>
      </w:r>
      <w:r w:rsidR="00542CC0">
        <w:rPr>
          <w:rFonts w:ascii="Times New Roman" w:hAnsi="Times New Roman" w:cs="Times New Roman"/>
          <w:sz w:val="24"/>
          <w:szCs w:val="24"/>
        </w:rPr>
        <w:t xml:space="preserve"> are associated with major changes and low level features</w:t>
      </w:r>
      <w:r w:rsidR="00D948CB">
        <w:rPr>
          <w:rFonts w:ascii="Times New Roman" w:hAnsi="Times New Roman" w:cs="Times New Roman"/>
          <w:sz w:val="24"/>
          <w:szCs w:val="24"/>
        </w:rPr>
        <w:t xml:space="preserve"> (color, price)</w:t>
      </w:r>
      <w:r w:rsidR="00542CC0">
        <w:rPr>
          <w:rFonts w:ascii="Times New Roman" w:hAnsi="Times New Roman" w:cs="Times New Roman"/>
          <w:sz w:val="24"/>
          <w:szCs w:val="24"/>
        </w:rPr>
        <w:t xml:space="preserve"> are associated with minor changes </w:t>
      </w:r>
      <w:r w:rsidR="00542CC0">
        <w:rPr>
          <w:rFonts w:ascii="Times New Roman" w:hAnsi="Times New Roman" w:cs="Times New Roman"/>
          <w:sz w:val="24"/>
          <w:szCs w:val="24"/>
        </w:rPr>
        <w:fldChar w:fldCharType="begin"/>
      </w:r>
      <w:r w:rsidR="00542CC0">
        <w:rPr>
          <w:rFonts w:ascii="Times New Roman" w:hAnsi="Times New Roman" w:cs="Times New Roman"/>
          <w:sz w:val="24"/>
          <w:szCs w:val="24"/>
        </w:rPr>
        <w:instrText xml:space="preserve"> ADDIN ZOTERO_ITEM CSL_CITATION {"citationID":"a9HsXJSO","properties":{"formattedCitation":"(Monga &amp; Bagchi, 2012)","plainCitation":"(Monga &amp; Bagchi, 2012)","noteIndex":0},"citationItems":[{"id":551,"uris":["http://zotero.org/users/6108583/items/T6E4FGWI"],"uri":["http://zotero.org/users/6108583/items/T6E4FGWI"],"itemData":{"id":551,"type":"article-journal","container-title":"Journal of Consumer Research","DOI":"10.1086/662039","ISSN":"0093-5301, 1537-5277","issue":"1","journalAbbreviation":"J Consum Res","language":"en","page":"185-198","source":"DOI.org (Crossref)","title":"Years, Months, and Days versus 1, 12, and 365: The Influence of Units versus Numbers","title-short":"Years, Months, and Days versus 1, 12, and 365","volume":"39","author":[{"family":"Monga","given":"Ashwani"},{"family":"Bagchi","given":"Rajesh"}],"issued":{"date-parts":[["2012",6,1]]}}}],"schema":"https://github.com/citation-style-language/schema/raw/master/csl-citation.json"} </w:instrText>
      </w:r>
      <w:r w:rsidR="00542CC0">
        <w:rPr>
          <w:rFonts w:ascii="Times New Roman" w:hAnsi="Times New Roman" w:cs="Times New Roman"/>
          <w:sz w:val="24"/>
          <w:szCs w:val="24"/>
        </w:rPr>
        <w:fldChar w:fldCharType="separate"/>
      </w:r>
      <w:r w:rsidR="00542CC0" w:rsidRPr="00542CC0">
        <w:rPr>
          <w:rFonts w:ascii="Times New Roman" w:hAnsi="Times New Roman" w:cs="Times New Roman"/>
          <w:sz w:val="24"/>
        </w:rPr>
        <w:t>(Monga &amp; Bagchi, 2012)</w:t>
      </w:r>
      <w:r w:rsidR="00542CC0">
        <w:rPr>
          <w:rFonts w:ascii="Times New Roman" w:hAnsi="Times New Roman" w:cs="Times New Roman"/>
          <w:sz w:val="24"/>
          <w:szCs w:val="24"/>
        </w:rPr>
        <w:fldChar w:fldCharType="end"/>
      </w:r>
      <w:r w:rsidR="004A1CB0">
        <w:rPr>
          <w:rFonts w:ascii="Times New Roman" w:hAnsi="Times New Roman" w:cs="Times New Roman"/>
          <w:sz w:val="24"/>
          <w:szCs w:val="24"/>
        </w:rPr>
        <w:t>.</w:t>
      </w:r>
      <w:r w:rsidR="00576330">
        <w:rPr>
          <w:rFonts w:ascii="Times New Roman" w:hAnsi="Times New Roman" w:cs="Times New Roman"/>
          <w:sz w:val="24"/>
          <w:szCs w:val="24"/>
        </w:rPr>
        <w:t xml:space="preserve"> Thereby, </w:t>
      </w:r>
      <w:r w:rsidR="00614058">
        <w:rPr>
          <w:rFonts w:ascii="Times New Roman" w:hAnsi="Times New Roman" w:cs="Times New Roman"/>
          <w:sz w:val="24"/>
          <w:szCs w:val="24"/>
        </w:rPr>
        <w:t>to lower uncertainty or risk</w:t>
      </w:r>
      <w:r w:rsidR="00F661A7">
        <w:rPr>
          <w:rFonts w:ascii="Times New Roman" w:hAnsi="Times New Roman" w:cs="Times New Roman"/>
          <w:sz w:val="24"/>
          <w:szCs w:val="24"/>
        </w:rPr>
        <w:t xml:space="preserve"> in the proximal future</w:t>
      </w:r>
      <w:r w:rsidR="007A193C">
        <w:rPr>
          <w:rFonts w:ascii="Times New Roman" w:hAnsi="Times New Roman" w:cs="Times New Roman"/>
          <w:sz w:val="24"/>
          <w:szCs w:val="24"/>
        </w:rPr>
        <w:t xml:space="preserve"> </w:t>
      </w:r>
      <w:r w:rsidR="007A193C">
        <w:rPr>
          <w:rFonts w:ascii="Times New Roman" w:hAnsi="Times New Roman" w:cs="Times New Roman"/>
          <w:sz w:val="24"/>
          <w:szCs w:val="24"/>
        </w:rPr>
        <w:fldChar w:fldCharType="begin"/>
      </w:r>
      <w:r w:rsidR="007A193C">
        <w:rPr>
          <w:rFonts w:ascii="Times New Roman" w:hAnsi="Times New Roman" w:cs="Times New Roman"/>
          <w:sz w:val="24"/>
          <w:szCs w:val="24"/>
        </w:rPr>
        <w:instrText xml:space="preserve"> ADDIN ZOTERO_ITEM CSL_CITATION {"citationID":"9unQPeIo","properties":{"formattedCitation":"(Raue et al., 2015)","plainCitation":"(Raue et al., 2015)","noteIndex":0},"citationItems":[{"id":573,"uris":["http://zotero.org/users/6108583/items/TEFBC6I2"],"uri":["http://zotero.org/users/6108583/items/TEFBC6I2"],"itemData":{"id":573,"type":"article-journal","abstract":"Research has shown that framing decisions as gains or losses distorts human judgment. Human judgment is also assumed to be inﬂuenced by the actual level of construal. Whether decisions are construed in a more detailed manner (low level construal) or in a more abstract manner (high level construal) can depend on perceived psychological distance. In the present studies, we examined the inﬂuence of framing and psychological distance on risk taking. In three studies with students (n = 65), physicians (n = 60), and hotel managers (n = 39), we found evidence that construal level inﬂuences risk seeking in gain situations, but not in loss situations. Furthermore, the framing effect could be replicated in psychologically close situations, and was eliminated (Studies 1 and 2) or reversed (Study 3) in psychologically distant situations. Our ﬁndings illuminate the interplay of framing and construal level, and points out their applicability in organizational decision making.","container-title":"Journal of Applied Research in Memory and Cognition","DOI":"10.1016/j.jarmac.2014.09.005","ISSN":"22113681","issue":"3","journalAbbreviation":"Journal of Applied Research in Memory and Cognition","language":"en","page":"256-264","source":"DOI.org (Crossref)","title":"How far does it feel? Construal level and decisions under risk","title-short":"How far does it feel?","volume":"4","author":[{"family":"Raue","given":"Martina"},{"family":"Streicher","given":"Bernhard"},{"family":"Lermer","given":"Eva"},{"family":"Frey","given":"Dieter"}],"issued":{"date-parts":[["2015",9]]}}}],"schema":"https://github.com/citation-style-language/schema/raw/master/csl-citation.json"} </w:instrText>
      </w:r>
      <w:r w:rsidR="007A193C">
        <w:rPr>
          <w:rFonts w:ascii="Times New Roman" w:hAnsi="Times New Roman" w:cs="Times New Roman"/>
          <w:sz w:val="24"/>
          <w:szCs w:val="24"/>
        </w:rPr>
        <w:fldChar w:fldCharType="separate"/>
      </w:r>
      <w:r w:rsidR="007A193C" w:rsidRPr="007A193C">
        <w:rPr>
          <w:rFonts w:ascii="Times New Roman" w:hAnsi="Times New Roman" w:cs="Times New Roman"/>
          <w:sz w:val="24"/>
        </w:rPr>
        <w:t>(Raue et al., 2015)</w:t>
      </w:r>
      <w:r w:rsidR="007A193C">
        <w:rPr>
          <w:rFonts w:ascii="Times New Roman" w:hAnsi="Times New Roman" w:cs="Times New Roman"/>
          <w:sz w:val="24"/>
          <w:szCs w:val="24"/>
        </w:rPr>
        <w:fldChar w:fldCharType="end"/>
      </w:r>
      <w:r w:rsidR="00614058">
        <w:rPr>
          <w:rFonts w:ascii="Times New Roman" w:hAnsi="Times New Roman" w:cs="Times New Roman"/>
          <w:sz w:val="24"/>
          <w:szCs w:val="24"/>
        </w:rPr>
        <w:t xml:space="preserve"> and ensure minimal changes in the final product</w:t>
      </w:r>
      <w:r w:rsidR="00220BC7">
        <w:rPr>
          <w:rFonts w:ascii="Times New Roman" w:hAnsi="Times New Roman" w:cs="Times New Roman"/>
          <w:sz w:val="24"/>
          <w:szCs w:val="24"/>
        </w:rPr>
        <w:t xml:space="preserve"> </w:t>
      </w:r>
      <w:r w:rsidR="00220BC7">
        <w:rPr>
          <w:rFonts w:ascii="Times New Roman" w:hAnsi="Times New Roman" w:cs="Times New Roman"/>
          <w:sz w:val="24"/>
          <w:szCs w:val="24"/>
        </w:rPr>
        <w:t xml:space="preserve"> </w:t>
      </w:r>
      <w:r w:rsidR="00220BC7">
        <w:rPr>
          <w:rFonts w:ascii="Times New Roman" w:hAnsi="Times New Roman" w:cs="Times New Roman"/>
          <w:sz w:val="24"/>
          <w:szCs w:val="24"/>
        </w:rPr>
        <w:fldChar w:fldCharType="begin"/>
      </w:r>
      <w:r w:rsidR="00696A89">
        <w:rPr>
          <w:rFonts w:ascii="Times New Roman" w:hAnsi="Times New Roman" w:cs="Times New Roman"/>
          <w:sz w:val="24"/>
          <w:szCs w:val="24"/>
        </w:rPr>
        <w:instrText xml:space="preserve"> ADDIN ZOTERO_ITEM CSL_CITATION {"citationID":"rzf1Hy3o","properties":{"formattedCitation":"(Monga &amp; Bagchi, 2012)","plainCitation":"(Monga &amp; Bagchi, 2012)","noteIndex":0},"citationItems":[{"id":551,"uris":["http://zotero.org/users/6108583/items/T6E4FGWI"],"uri":["http://zotero.org/users/6108583/items/T6E4FGWI"],"itemData":{"id":551,"type":"article-journal","container-title":"Journal of Consumer Research","DOI":"10.1086/662039","ISSN":"0093-5301, 1537-5277","issue":"1","journalAbbreviation":"J Consum Res","language":"en","page":"185-198","source":"DOI.org (Crossref)","title":"Years, Months, and Days versus 1, 12, and 365: The Influence of Units versus Numbers","title-short":"Years, Months, and Days versus 1, 12, and 365","volume":"39","author":[{"family":"Monga","given":"Ashwani"},{"family":"Bagchi","given":"Rajesh"}],"issued":{"date-parts":[["2012",6,1]]}}}],"schema":"https://github.com/citation-style-language/schema/raw/master/csl-citation.json"} </w:instrText>
      </w:r>
      <w:r w:rsidR="00220BC7">
        <w:rPr>
          <w:rFonts w:ascii="Times New Roman" w:hAnsi="Times New Roman" w:cs="Times New Roman"/>
          <w:sz w:val="24"/>
          <w:szCs w:val="24"/>
        </w:rPr>
        <w:fldChar w:fldCharType="separate"/>
      </w:r>
      <w:r w:rsidR="00220BC7" w:rsidRPr="00542CC0">
        <w:rPr>
          <w:rFonts w:ascii="Times New Roman" w:hAnsi="Times New Roman" w:cs="Times New Roman"/>
          <w:sz w:val="24"/>
        </w:rPr>
        <w:t>(Monga &amp; Bagchi, 2012)</w:t>
      </w:r>
      <w:r w:rsidR="00220BC7">
        <w:rPr>
          <w:rFonts w:ascii="Times New Roman" w:hAnsi="Times New Roman" w:cs="Times New Roman"/>
          <w:sz w:val="24"/>
          <w:szCs w:val="24"/>
        </w:rPr>
        <w:fldChar w:fldCharType="end"/>
      </w:r>
      <w:r w:rsidR="00614058">
        <w:rPr>
          <w:rFonts w:ascii="Times New Roman" w:hAnsi="Times New Roman" w:cs="Times New Roman"/>
          <w:sz w:val="24"/>
          <w:szCs w:val="24"/>
        </w:rPr>
        <w:t xml:space="preserve">, the backer would be </w:t>
      </w:r>
      <w:r w:rsidR="003C4588">
        <w:rPr>
          <w:rFonts w:ascii="Times New Roman" w:hAnsi="Times New Roman" w:cs="Times New Roman"/>
          <w:sz w:val="24"/>
          <w:szCs w:val="24"/>
        </w:rPr>
        <w:t>influenced more by the l</w:t>
      </w:r>
      <w:r w:rsidR="00614058">
        <w:rPr>
          <w:rFonts w:ascii="Times New Roman" w:hAnsi="Times New Roman" w:cs="Times New Roman"/>
          <w:sz w:val="24"/>
          <w:szCs w:val="24"/>
        </w:rPr>
        <w:t xml:space="preserve">ow level/ </w:t>
      </w:r>
      <w:r w:rsidR="003C4588">
        <w:rPr>
          <w:rFonts w:ascii="Times New Roman" w:hAnsi="Times New Roman" w:cs="Times New Roman"/>
          <w:sz w:val="24"/>
          <w:szCs w:val="24"/>
        </w:rPr>
        <w:t>feasibl</w:t>
      </w:r>
      <w:r w:rsidR="007A273D">
        <w:rPr>
          <w:rFonts w:ascii="Times New Roman" w:hAnsi="Times New Roman" w:cs="Times New Roman"/>
          <w:sz w:val="24"/>
          <w:szCs w:val="24"/>
        </w:rPr>
        <w:t>e</w:t>
      </w:r>
      <w:r w:rsidR="00614058">
        <w:rPr>
          <w:rFonts w:ascii="Times New Roman" w:hAnsi="Times New Roman" w:cs="Times New Roman"/>
          <w:sz w:val="24"/>
          <w:szCs w:val="24"/>
        </w:rPr>
        <w:t xml:space="preserve"> features</w:t>
      </w:r>
      <w:r w:rsidR="00A54134">
        <w:rPr>
          <w:rFonts w:ascii="Times New Roman" w:hAnsi="Times New Roman" w:cs="Times New Roman"/>
          <w:sz w:val="24"/>
          <w:szCs w:val="24"/>
        </w:rPr>
        <w:t xml:space="preserve"> than high level / desirable feature</w:t>
      </w:r>
      <w:r w:rsidR="007A273D">
        <w:rPr>
          <w:rFonts w:ascii="Times New Roman" w:hAnsi="Times New Roman" w:cs="Times New Roman"/>
          <w:sz w:val="24"/>
          <w:szCs w:val="24"/>
        </w:rPr>
        <w:t>s</w:t>
      </w:r>
      <w:r w:rsidR="00A54134">
        <w:rPr>
          <w:rFonts w:ascii="Times New Roman" w:hAnsi="Times New Roman" w:cs="Times New Roman"/>
          <w:sz w:val="24"/>
          <w:szCs w:val="24"/>
        </w:rPr>
        <w:t>.</w:t>
      </w:r>
    </w:p>
    <w:p w14:paraId="3E32D4ED" w14:textId="5D8561E4" w:rsidR="001F756A" w:rsidRDefault="001F756A" w:rsidP="003D6B3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light of the preceding argument, we draw up the following hypothesis:</w:t>
      </w:r>
    </w:p>
    <w:p w14:paraId="4911B7C6" w14:textId="3D17BB68" w:rsidR="00B85B83" w:rsidRPr="0071779A" w:rsidRDefault="00B85B83" w:rsidP="003D6B38">
      <w:pPr>
        <w:autoSpaceDE w:val="0"/>
        <w:autoSpaceDN w:val="0"/>
        <w:adjustRightInd w:val="0"/>
        <w:spacing w:after="0" w:line="480" w:lineRule="auto"/>
        <w:ind w:firstLine="720"/>
        <w:jc w:val="both"/>
        <w:rPr>
          <w:rFonts w:ascii="Times New Roman" w:hAnsi="Times New Roman" w:cs="Times New Roman"/>
          <w:sz w:val="24"/>
          <w:szCs w:val="24"/>
        </w:rPr>
      </w:pPr>
      <w:commentRangeStart w:id="31"/>
      <w:commentRangeStart w:id="32"/>
      <w:r w:rsidRPr="0071779A">
        <w:rPr>
          <w:rFonts w:ascii="Times New Roman" w:hAnsi="Times New Roman" w:cs="Times New Roman"/>
          <w:sz w:val="24"/>
          <w:szCs w:val="24"/>
        </w:rPr>
        <w:t xml:space="preserve">Hypothesis 1a: A low-level construal </w:t>
      </w:r>
      <w:r w:rsidR="00A4431F">
        <w:rPr>
          <w:rFonts w:ascii="Times New Roman" w:hAnsi="Times New Roman" w:cs="Times New Roman"/>
          <w:sz w:val="24"/>
          <w:szCs w:val="24"/>
        </w:rPr>
        <w:t>(</w:t>
      </w:r>
      <w:r w:rsidRPr="0071779A">
        <w:rPr>
          <w:rFonts w:ascii="Times New Roman" w:hAnsi="Times New Roman" w:cs="Times New Roman"/>
          <w:sz w:val="24"/>
          <w:szCs w:val="24"/>
        </w:rPr>
        <w:t>in the text and visual elements</w:t>
      </w:r>
      <w:r w:rsidR="00A4431F">
        <w:rPr>
          <w:rFonts w:ascii="Times New Roman" w:hAnsi="Times New Roman" w:cs="Times New Roman"/>
          <w:sz w:val="24"/>
          <w:szCs w:val="24"/>
        </w:rPr>
        <w:t>)</w:t>
      </w:r>
      <w:r w:rsidRPr="0071779A">
        <w:rPr>
          <w:rFonts w:ascii="Times New Roman" w:hAnsi="Times New Roman" w:cs="Times New Roman"/>
          <w:sz w:val="24"/>
          <w:szCs w:val="24"/>
        </w:rPr>
        <w:t xml:space="preserve"> of the project description will increase success of the project.</w:t>
      </w:r>
    </w:p>
    <w:p w14:paraId="1BB2B1AB" w14:textId="5C7230A3" w:rsidR="00A35C81" w:rsidRDefault="00B85B83" w:rsidP="003D6B38">
      <w:pPr>
        <w:autoSpaceDE w:val="0"/>
        <w:autoSpaceDN w:val="0"/>
        <w:adjustRightInd w:val="0"/>
        <w:spacing w:after="0" w:line="480" w:lineRule="auto"/>
        <w:ind w:firstLine="720"/>
        <w:jc w:val="both"/>
        <w:rPr>
          <w:rFonts w:ascii="Times New Roman" w:hAnsi="Times New Roman" w:cs="Times New Roman"/>
          <w:sz w:val="24"/>
          <w:szCs w:val="24"/>
        </w:rPr>
      </w:pPr>
      <w:r w:rsidRPr="0071779A">
        <w:rPr>
          <w:rFonts w:ascii="Times New Roman" w:hAnsi="Times New Roman" w:cs="Times New Roman"/>
          <w:sz w:val="24"/>
          <w:szCs w:val="24"/>
        </w:rPr>
        <w:t xml:space="preserve">Hypothesis 1b: A high-level level construal </w:t>
      </w:r>
      <w:r w:rsidR="00A4431F">
        <w:rPr>
          <w:rFonts w:ascii="Times New Roman" w:hAnsi="Times New Roman" w:cs="Times New Roman"/>
          <w:sz w:val="24"/>
          <w:szCs w:val="24"/>
        </w:rPr>
        <w:t>(</w:t>
      </w:r>
      <w:r w:rsidRPr="0071779A">
        <w:rPr>
          <w:rFonts w:ascii="Times New Roman" w:hAnsi="Times New Roman" w:cs="Times New Roman"/>
          <w:sz w:val="24"/>
          <w:szCs w:val="24"/>
        </w:rPr>
        <w:t>in the text and visual element</w:t>
      </w:r>
      <w:r w:rsidR="00A4431F">
        <w:rPr>
          <w:rFonts w:ascii="Times New Roman" w:hAnsi="Times New Roman" w:cs="Times New Roman"/>
          <w:sz w:val="24"/>
          <w:szCs w:val="24"/>
        </w:rPr>
        <w:t>s)</w:t>
      </w:r>
      <w:r w:rsidRPr="0071779A">
        <w:rPr>
          <w:rFonts w:ascii="Times New Roman" w:hAnsi="Times New Roman" w:cs="Times New Roman"/>
          <w:sz w:val="24"/>
          <w:szCs w:val="24"/>
        </w:rPr>
        <w:t xml:space="preserve"> of the project description will decrease success of the project.</w:t>
      </w:r>
      <w:commentRangeEnd w:id="31"/>
      <w:r w:rsidRPr="00F31EC8">
        <w:rPr>
          <w:rStyle w:val="CommentReference"/>
          <w:rFonts w:ascii="Times New Roman" w:hAnsi="Times New Roman" w:cs="Times New Roman"/>
          <w:sz w:val="24"/>
          <w:szCs w:val="24"/>
        </w:rPr>
        <w:commentReference w:id="31"/>
      </w:r>
      <w:commentRangeEnd w:id="32"/>
    </w:p>
    <w:p w14:paraId="3A15AB6C" w14:textId="665A3B1F" w:rsidR="00A35C81" w:rsidRPr="0071779A" w:rsidRDefault="00EC717B" w:rsidP="003D6B38">
      <w:pPr>
        <w:autoSpaceDE w:val="0"/>
        <w:autoSpaceDN w:val="0"/>
        <w:adjustRightInd w:val="0"/>
        <w:spacing w:after="0" w:line="480" w:lineRule="auto"/>
        <w:ind w:firstLine="720"/>
        <w:jc w:val="both"/>
        <w:rPr>
          <w:rFonts w:ascii="Times New Roman" w:eastAsiaTheme="minorEastAsia" w:hAnsi="Times New Roman" w:cs="Times New Roman"/>
          <w:sz w:val="24"/>
          <w:szCs w:val="24"/>
        </w:rPr>
      </w:pPr>
      <w:r>
        <w:rPr>
          <w:rStyle w:val="CommentReference"/>
        </w:rPr>
        <w:lastRenderedPageBreak/>
        <w:commentReference w:id="32"/>
      </w:r>
      <w:r w:rsidR="00A35C81" w:rsidRPr="00A35C81">
        <w:rPr>
          <w:rFonts w:ascii="Times New Roman" w:hAnsi="Times New Roman" w:cs="Times New Roman"/>
          <w:sz w:val="24"/>
          <w:szCs w:val="24"/>
        </w:rPr>
        <w:t xml:space="preserve"> </w:t>
      </w:r>
      <w:r w:rsidR="00A35C81" w:rsidRPr="0071779A">
        <w:rPr>
          <w:rFonts w:ascii="Times New Roman" w:hAnsi="Times New Roman" w:cs="Times New Roman"/>
          <w:sz w:val="24"/>
          <w:szCs w:val="24"/>
        </w:rPr>
        <w:t xml:space="preserve">Our goal is to learn a multimodal feature map F(X) for given </w:t>
      </w:r>
      <m:oMath>
        <m:r>
          <m:rPr>
            <m:scr m:val="script"/>
          </m:rPr>
          <w:rPr>
            <w:rFonts w:ascii="Cambria Math" w:hAnsi="Cambria Math" w:cs="Times New Roman"/>
            <w:sz w:val="24"/>
            <w:szCs w:val="24"/>
          </w:rPr>
          <m:t>D</m:t>
        </m:r>
      </m:oMath>
      <w:r w:rsidR="00A35C81" w:rsidRPr="0071779A">
        <w:rPr>
          <w:rFonts w:ascii="Times New Roman" w:eastAsiaTheme="minorEastAsia" w:hAnsi="Times New Roman" w:cs="Times New Roman"/>
          <w:sz w:val="24"/>
          <w:szCs w:val="24"/>
        </w:rPr>
        <w:t xml:space="preserve">  (</w:t>
      </w:r>
      <w:r w:rsidR="00A35C81" w:rsidRPr="0071779A">
        <w:rPr>
          <w:rFonts w:ascii="Times New Roman" w:hAnsi="Times New Roman" w:cs="Times New Roman"/>
          <w:sz w:val="24"/>
          <w:szCs w:val="24"/>
        </w:rPr>
        <w:t xml:space="preserve">where </w:t>
      </w:r>
      <m:oMath>
        <m:r>
          <m:rPr>
            <m:scr m:val="script"/>
          </m:rPr>
          <w:rPr>
            <w:rFonts w:ascii="Cambria Math" w:hAnsi="Cambria Math" w:cs="Times New Roman"/>
            <w:sz w:val="24"/>
            <w:szCs w:val="24"/>
          </w:rPr>
          <m:t>D</m:t>
        </m:r>
      </m:oMath>
      <w:r w:rsidR="00A35C81" w:rsidRPr="0071779A">
        <w:rPr>
          <w:rFonts w:ascii="Times New Roman" w:eastAsiaTheme="minorEastAsia" w:hAnsi="Times New Roman" w:cs="Times New Roman"/>
          <w:sz w:val="24"/>
          <w:szCs w:val="24"/>
        </w:rPr>
        <w:t xml:space="preserve"> represents the crowdfunding dataset with N projects). Success is defined as project creators reaching their initial goal by the stipulated time period of the campaign. The feature mapping would be:</w:t>
      </w:r>
    </w:p>
    <w:p w14:paraId="6C5E2DB1" w14:textId="5D97079C" w:rsidR="00A35C81" w:rsidRPr="0071779A" w:rsidRDefault="00A35C81" w:rsidP="003D6B38">
      <w:pPr>
        <w:autoSpaceDE w:val="0"/>
        <w:autoSpaceDN w:val="0"/>
        <w:adjustRightInd w:val="0"/>
        <w:spacing w:after="0" w:line="480" w:lineRule="auto"/>
        <w:ind w:left="2160" w:firstLine="720"/>
        <w:jc w:val="center"/>
        <w:rPr>
          <w:rFonts w:ascii="Times New Roman" w:eastAsiaTheme="minorEastAsia" w:hAnsi="Times New Roman" w:cs="Times New Roman"/>
          <w:sz w:val="24"/>
          <w:szCs w:val="24"/>
        </w:rPr>
      </w:pPr>
      <m:oMath>
        <m:r>
          <w:rPr>
            <w:rFonts w:ascii="Cambria Math" w:hAnsi="Cambria Math" w:cs="Times New Roman"/>
            <w:sz w:val="24"/>
            <w:szCs w:val="24"/>
          </w:rPr>
          <m:t>F(X) = f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r>
          <w:rPr>
            <w:rFonts w:ascii="Cambria Math" w:hAnsi="Cambria Math" w:cs="Times New Roman"/>
            <w:sz w:val="24"/>
            <w:szCs w:val="24"/>
          </w:rPr>
          <m:t xml:space="preserve">.( X)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f</m:t>
            </m:r>
          </m:sub>
        </m:sSub>
        <m:r>
          <w:rPr>
            <w:rFonts w:ascii="Cambria Math" w:hAnsi="Cambria Math" w:cs="Times New Roman"/>
            <w:sz w:val="24"/>
            <w:szCs w:val="24"/>
          </w:rPr>
          <m:t>)</m:t>
        </m:r>
      </m:oMath>
      <w:r w:rsidRPr="0071779A">
        <w:rPr>
          <w:rFonts w:ascii="Times New Roman" w:eastAsiaTheme="minorEastAsia" w:hAnsi="Times New Roman" w:cs="Times New Roman"/>
          <w:sz w:val="24"/>
          <w:szCs w:val="24"/>
        </w:rPr>
        <w:t xml:space="preserve">                                              (1)</w:t>
      </w:r>
    </w:p>
    <w:p w14:paraId="740BC8DF" w14:textId="77777777" w:rsidR="00A35C81" w:rsidRPr="0071779A" w:rsidRDefault="00A35C81" w:rsidP="003D6B38">
      <w:pPr>
        <w:autoSpaceDE w:val="0"/>
        <w:autoSpaceDN w:val="0"/>
        <w:adjustRightInd w:val="0"/>
        <w:spacing w:after="0" w:line="480" w:lineRule="auto"/>
        <w:ind w:firstLine="720"/>
        <w:jc w:val="center"/>
        <w:rPr>
          <w:rFonts w:ascii="Times New Roman" w:eastAsiaTheme="minorEastAsia" w:hAnsi="Times New Roman" w:cs="Times New Roman"/>
          <w:sz w:val="24"/>
          <w:szCs w:val="24"/>
        </w:rPr>
      </w:pPr>
      <w:r w:rsidRPr="0071779A">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 xml:space="preserve">X = </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IH</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oMath>
    </w:p>
    <w:p w14:paraId="247A8DD7" w14:textId="77777777" w:rsidR="000B6BC0" w:rsidRPr="0071779A" w:rsidRDefault="000B6BC0" w:rsidP="003D6B38">
      <w:pPr>
        <w:autoSpaceDE w:val="0"/>
        <w:autoSpaceDN w:val="0"/>
        <w:adjustRightInd w:val="0"/>
        <w:spacing w:after="0" w:line="480" w:lineRule="auto"/>
        <w:jc w:val="both"/>
        <w:rPr>
          <w:rFonts w:ascii="Times New Roman" w:eastAsiaTheme="minorEastAsia" w:hAnsi="Times New Roman" w:cs="Times New Roman"/>
          <w:sz w:val="24"/>
          <w:szCs w:val="24"/>
        </w:rPr>
      </w:pPr>
      <w:r w:rsidRPr="0071779A">
        <w:rPr>
          <w:rFonts w:ascii="Times New Roman" w:eastAsiaTheme="minorEastAsia" w:hAnsi="Times New Roman" w:cs="Times New Roman"/>
          <w:sz w:val="24"/>
          <w:szCs w:val="24"/>
        </w:rPr>
        <w:t xml:space="preserve">f. is a non-linear activation function (ReLu),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oMath>
      <w:r w:rsidRPr="0071779A">
        <w:rPr>
          <w:rFonts w:ascii="Times New Roman" w:eastAsiaTheme="minorEastAsia" w:hAnsi="Times New Roman" w:cs="Times New Roman"/>
          <w:sz w:val="24"/>
          <w:szCs w:val="24"/>
        </w:rPr>
        <w:t xml:space="preserve"> is the weight and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f</m:t>
            </m:r>
          </m:sub>
        </m:sSub>
      </m:oMath>
      <w:r w:rsidRPr="0071779A">
        <w:rPr>
          <w:rFonts w:ascii="Times New Roman" w:eastAsiaTheme="minorEastAsia" w:hAnsi="Times New Roman" w:cs="Times New Roman"/>
          <w:sz w:val="24"/>
          <w:szCs w:val="24"/>
        </w:rPr>
        <w:t xml:space="preserve"> is the bias. We attempt to map the features for text data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71779A">
        <w:rPr>
          <w:rFonts w:ascii="Times New Roman" w:eastAsiaTheme="minorEastAsia" w:hAnsi="Times New Roman" w:cs="Times New Roman"/>
          <w:sz w:val="24"/>
          <w:szCs w:val="24"/>
        </w:rPr>
        <w:t xml:space="preserve"> , image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71779A">
        <w:rPr>
          <w:rFonts w:ascii="Times New Roman" w:eastAsiaTheme="minorEastAsia" w:hAnsi="Times New Roman" w:cs="Times New Roman"/>
          <w:sz w:val="24"/>
          <w:szCs w:val="24"/>
        </w:rPr>
        <w:t xml:space="preserve"> and meta data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oMath>
      <w:r w:rsidRPr="0071779A">
        <w:rPr>
          <w:rFonts w:ascii="Times New Roman" w:eastAsiaTheme="minorEastAsia" w:hAnsi="Times New Roman" w:cs="Times New Roman"/>
          <w:sz w:val="24"/>
          <w:szCs w:val="24"/>
        </w:rPr>
        <w:t xml:space="preserve"> for both low-level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r>
          <w:rPr>
            <w:rFonts w:ascii="Cambria Math" w:hAnsi="Cambria Math" w:cs="Times New Roman"/>
            <w:sz w:val="24"/>
            <w:szCs w:val="24"/>
          </w:rPr>
          <m:t xml:space="preserve"> </m:t>
        </m:r>
      </m:oMath>
      <w:r w:rsidRPr="0071779A">
        <w:rPr>
          <w:rFonts w:ascii="Times New Roman" w:eastAsiaTheme="minorEastAsia" w:hAnsi="Times New Roman" w:cs="Times New Roman"/>
          <w:sz w:val="24"/>
          <w:szCs w:val="24"/>
        </w:rPr>
        <w:t xml:space="preserve">and high-level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H</m:t>
            </m:r>
          </m:sub>
        </m:sSub>
        <m:r>
          <w:rPr>
            <w:rFonts w:ascii="Cambria Math" w:hAnsi="Cambria Math" w:cs="Times New Roman"/>
            <w:sz w:val="24"/>
            <w:szCs w:val="24"/>
          </w:rPr>
          <m:t xml:space="preserve"> </m:t>
        </m:r>
      </m:oMath>
      <w:r w:rsidRPr="0071779A">
        <w:rPr>
          <w:rFonts w:ascii="Times New Roman" w:eastAsiaTheme="minorEastAsia" w:hAnsi="Times New Roman" w:cs="Times New Roman"/>
          <w:sz w:val="24"/>
          <w:szCs w:val="24"/>
        </w:rPr>
        <w:t xml:space="preserve">construal. </w:t>
      </w:r>
    </w:p>
    <w:p w14:paraId="47C3F800" w14:textId="38EE781C" w:rsidR="00B85B83" w:rsidRPr="0071779A" w:rsidRDefault="00CC4530" w:rsidP="003D6B38">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Of note, there may be a view that </w:t>
      </w:r>
      <w:r w:rsidR="008175A2">
        <w:rPr>
          <w:rFonts w:ascii="Times New Roman" w:hAnsi="Times New Roman" w:cs="Times New Roman"/>
          <w:sz w:val="24"/>
          <w:szCs w:val="24"/>
        </w:rPr>
        <w:t>t</w:t>
      </w:r>
      <w:r>
        <w:rPr>
          <w:rFonts w:ascii="Times New Roman" w:hAnsi="Times New Roman" w:cs="Times New Roman"/>
          <w:sz w:val="24"/>
          <w:szCs w:val="24"/>
        </w:rPr>
        <w:t xml:space="preserve">he backers are on a high construal given the temporal and psychological distance of the project completion. </w:t>
      </w:r>
      <w:r w:rsidR="00F87622">
        <w:rPr>
          <w:rFonts w:ascii="Times New Roman" w:hAnsi="Times New Roman" w:cs="Times New Roman"/>
          <w:sz w:val="24"/>
          <w:szCs w:val="24"/>
        </w:rPr>
        <w:t xml:space="preserve">Hence taking into consideration, </w:t>
      </w:r>
      <w:r w:rsidR="00BF55AB">
        <w:rPr>
          <w:rFonts w:ascii="Times New Roman" w:hAnsi="Times New Roman" w:cs="Times New Roman"/>
          <w:sz w:val="24"/>
          <w:szCs w:val="24"/>
        </w:rPr>
        <w:t xml:space="preserve">prior </w:t>
      </w:r>
      <w:r w:rsidR="001909B4">
        <w:rPr>
          <w:rFonts w:ascii="Times New Roman" w:hAnsi="Times New Roman" w:cs="Times New Roman"/>
          <w:sz w:val="24"/>
          <w:szCs w:val="24"/>
        </w:rPr>
        <w:t xml:space="preserve">studies focusing on </w:t>
      </w:r>
      <w:r>
        <w:rPr>
          <w:rFonts w:ascii="Times New Roman" w:hAnsi="Times New Roman" w:cs="Times New Roman"/>
          <w:sz w:val="24"/>
          <w:szCs w:val="24"/>
        </w:rPr>
        <w:t xml:space="preserve">construal fit </w:t>
      </w:r>
      <w:r w:rsidR="004F495D">
        <w:rPr>
          <w:rFonts w:ascii="Times New Roman" w:hAnsi="Times New Roman" w:cs="Times New Roman"/>
          <w:sz w:val="24"/>
          <w:szCs w:val="24"/>
        </w:rPr>
        <w:fldChar w:fldCharType="begin"/>
      </w:r>
      <w:r w:rsidR="00242E53">
        <w:rPr>
          <w:rFonts w:ascii="Times New Roman" w:hAnsi="Times New Roman" w:cs="Times New Roman"/>
          <w:sz w:val="24"/>
          <w:szCs w:val="24"/>
        </w:rPr>
        <w:instrText xml:space="preserve"> ADDIN ZOTERO_ITEM CSL_CITATION {"citationID":"rFoeQb9i","properties":{"formattedCitation":"(Berson &amp; Halevy, 2014; H. Kim et al., 2009; Liberman &amp; Trope, 2008)","plainCitation":"(Berson &amp; Halevy, 2014; H. Kim et al., 2009; Liberman &amp; Trope, 2008)","noteIndex":0},"citationItems":[{"id":581,"uris":["http://zotero.org/users/6108583/items/T677QZ2V"],"uri":["http://zotero.org/users/6108583/items/T677QZ2V"],"itemData":{"id":581,"type":"article-journal","abstract":"Three studies tested the hypothesis, derived from construal-level theory, that hierarchical distance between leaders and followers moderates the effectiveness of leader behaviors such that abstract behaviors produce more positive outcomes when enacted across large hierarchical distances, whereas concrete behaviors produce more positive outcomes when enacted across small hierarchical distances. In Study 1 (N = 2,206 employees of a telecommunication organization), job satisfaction was higher when direct supervisors provided employees with concrete feedback and hierarchically distant leaders shared with them their abstract vision rather than vice versa. Study 2 orthogonally crossed hierarchical distances with communication type, operationalized as articulating abstract values versus sharing a detailed story exemplifying the same values; construal misfit mediated the interactive effects of hierarchical distance and communication type on organizational commitment and social bonding. Study 3 similarly manipulated hierarchical distances and communication type, operationalized as concrete versus abstract calls for action in the context of a severe professional crisis. Group commitment and participation in collective action were higher when a hierarchically proximate leader communicated a concrete call for action and a hierarchically distant leader communicated an abstract call for action rather than vice versa. These findings highlight construal fit’s positive consequences for individuals and organizations. (PsycINFO Database Record (c) 2016 APA, all rights reserved)","archive_location":"2014-18281-001","container-title":"Journal of Experimental Psychology: Applied","DOI":"10.1037/xap0000017","ISSN":"1076-898X","issue":"3","journalAbbreviation":"Journal of Experimental Psychology: Applied","note":"publisher: American Psychological Association","page":"232-246","source":"EBSCOhost","title":"Hierarchy, leadership, and construal fit","volume":"20","author":[{"family":"Berson","given":"Yair"},{"family":"Halevy","given":"Nir"}],"issued":{"date-parts":[["2014",9]]}}},{"id":580,"uris":["http://zotero.org/users/6108583/items/LIB748LS"],"uri":["http://zotero.org/users/6108583/items/LIB748LS"],"itemData":{"id":580,"type":"article-journal","container-title":"Journal of Consumer Research","DOI":"10.1086/593700","ISSN":"0093-5301, 1537-5277","issue":"6","journalAbbreviation":"J Consum Res","language":"en","page":"877-889","source":"DOI.org (Crossref)","title":"It's Time to Vote: The Effect of Matching Message Orientation and Temporal Frame on Political Persuasion","title-short":"It's Time to Vote","volume":"35","author":[{"family":"Kim","given":"Hakkyun"},{"family":"Rao","given":"Akshay R."},{"family":"Lee","given":"Angela Y."}],"issued":{"date-parts":[["2009",4]]}}},{"id":582,"uris":["http://zotero.org/users/6108583/items/6ITHIXM5"],"uri":["http://zotero.org/users/6108583/items/6ITHIXM5"],"itemData":{"id":582,"type":"article-journal","abstract":"People directly experience only themselves here and now but often consider, evaluate, and plan situations that are removed in time or space, that pertain to others' experiences, and that are hypothetical rather than real. People thus transcend the present and mentally traverse temporal distance, spatial distance, social distance, and hypotheticality. We argue that this is made possible by the human capacity for abstract processing of information. We review research showing that there is considerable similarity in the way people mentally traverse different distances, that the process of abstraction underlies traversing different distances, and that this process guides the way people predict, evaluate, and plan near and distant situations.","archive":"JSTOR","container-title":"Science","ISSN":"0036-8075","issue":"5905","note":"publisher: American Association for the Advancement of Science","page":"1201-1205","source":"JSTOR","title":"The Psychology of Transcending the Here and Now","volume":"322","author":[{"family":"Liberman","given":"Nira"},{"family":"Trope","given":"Yaacov"}],"issued":{"date-parts":[["2008"]]}}}],"schema":"https://github.com/citation-style-language/schema/raw/master/csl-citation.json"} </w:instrText>
      </w:r>
      <w:r w:rsidR="004F495D">
        <w:rPr>
          <w:rFonts w:ascii="Times New Roman" w:hAnsi="Times New Roman" w:cs="Times New Roman"/>
          <w:sz w:val="24"/>
          <w:szCs w:val="24"/>
        </w:rPr>
        <w:fldChar w:fldCharType="separate"/>
      </w:r>
      <w:r w:rsidR="00242E53" w:rsidRPr="00242E53">
        <w:rPr>
          <w:rFonts w:ascii="Times New Roman" w:hAnsi="Times New Roman" w:cs="Times New Roman"/>
          <w:sz w:val="24"/>
        </w:rPr>
        <w:t>(Berson &amp; Halevy, 2014; H. Kim et al., 2009; Liberman &amp; Trope, 2008)</w:t>
      </w:r>
      <w:r w:rsidR="004F495D">
        <w:rPr>
          <w:rFonts w:ascii="Times New Roman" w:hAnsi="Times New Roman" w:cs="Times New Roman"/>
          <w:sz w:val="24"/>
          <w:szCs w:val="24"/>
        </w:rPr>
        <w:fldChar w:fldCharType="end"/>
      </w:r>
      <w:r w:rsidR="001909B4">
        <w:rPr>
          <w:rFonts w:ascii="Times New Roman" w:hAnsi="Times New Roman" w:cs="Times New Roman"/>
          <w:sz w:val="24"/>
          <w:szCs w:val="24"/>
        </w:rPr>
        <w:t>,</w:t>
      </w:r>
      <w:r w:rsidR="00AA5709">
        <w:rPr>
          <w:rFonts w:ascii="Times New Roman" w:hAnsi="Times New Roman" w:cs="Times New Roman"/>
          <w:sz w:val="24"/>
          <w:szCs w:val="24"/>
        </w:rPr>
        <w:t xml:space="preserve"> may appear to be inconsistent with our hypothesis. H</w:t>
      </w:r>
      <w:r w:rsidR="001909B4">
        <w:rPr>
          <w:rFonts w:ascii="Times New Roman" w:hAnsi="Times New Roman" w:cs="Times New Roman"/>
          <w:sz w:val="24"/>
          <w:szCs w:val="24"/>
        </w:rPr>
        <w:t xml:space="preserve">owever we resolve this apparent dilemma and contribute to CLT showing its application in </w:t>
      </w:r>
      <w:r w:rsidR="00800D92">
        <w:rPr>
          <w:rFonts w:ascii="Times New Roman" w:hAnsi="Times New Roman" w:cs="Times New Roman"/>
          <w:sz w:val="24"/>
          <w:szCs w:val="24"/>
        </w:rPr>
        <w:t xml:space="preserve">case of </w:t>
      </w:r>
      <w:r w:rsidR="001909B4">
        <w:rPr>
          <w:rFonts w:ascii="Times New Roman" w:hAnsi="Times New Roman" w:cs="Times New Roman"/>
          <w:sz w:val="24"/>
          <w:szCs w:val="24"/>
        </w:rPr>
        <w:t xml:space="preserve">crowdfunding </w:t>
      </w:r>
      <w:r w:rsidR="00393799">
        <w:rPr>
          <w:rFonts w:ascii="Times New Roman" w:hAnsi="Times New Roman" w:cs="Times New Roman"/>
          <w:sz w:val="24"/>
          <w:szCs w:val="24"/>
        </w:rPr>
        <w:t>when there is a temporal mismatch in contribution and product possession.</w:t>
      </w:r>
    </w:p>
    <w:p w14:paraId="79E085C6" w14:textId="45352365" w:rsidR="0094213D" w:rsidRPr="0071779A" w:rsidRDefault="00391C6B" w:rsidP="003D6B38">
      <w:pPr>
        <w:spacing w:line="480" w:lineRule="auto"/>
        <w:jc w:val="both"/>
        <w:rPr>
          <w:rFonts w:ascii="Times New Roman" w:hAnsi="Times New Roman" w:cs="Times New Roman"/>
          <w:b/>
          <w:bCs/>
          <w:sz w:val="24"/>
          <w:szCs w:val="24"/>
        </w:rPr>
      </w:pPr>
      <w:r w:rsidRPr="0071779A">
        <w:rPr>
          <w:rFonts w:ascii="Times New Roman" w:hAnsi="Times New Roman" w:cs="Times New Roman"/>
          <w:b/>
          <w:bCs/>
          <w:sz w:val="24"/>
          <w:szCs w:val="24"/>
        </w:rPr>
        <w:t>Data Description</w:t>
      </w:r>
    </w:p>
    <w:p w14:paraId="1F1AE896" w14:textId="0629ECFC" w:rsidR="00391C6B" w:rsidRPr="0071779A" w:rsidRDefault="00556887" w:rsidP="003D6B38">
      <w:pPr>
        <w:spacing w:line="480" w:lineRule="auto"/>
        <w:jc w:val="both"/>
        <w:rPr>
          <w:rFonts w:ascii="Times New Roman" w:hAnsi="Times New Roman" w:cs="Times New Roman"/>
          <w:sz w:val="24"/>
          <w:szCs w:val="24"/>
        </w:rPr>
      </w:pPr>
      <w:r w:rsidRPr="0071779A">
        <w:rPr>
          <w:rFonts w:ascii="Times New Roman" w:hAnsi="Times New Roman" w:cs="Times New Roman"/>
          <w:sz w:val="24"/>
          <w:szCs w:val="24"/>
        </w:rPr>
        <w:tab/>
      </w:r>
      <w:r w:rsidR="00FE0B15" w:rsidRPr="0071779A">
        <w:rPr>
          <w:rFonts w:ascii="Times New Roman" w:hAnsi="Times New Roman" w:cs="Times New Roman"/>
          <w:sz w:val="24"/>
          <w:szCs w:val="24"/>
        </w:rPr>
        <w:t xml:space="preserve">To evaluate the CLT-Multimodal framework, we use a scrapped dataset </w:t>
      </w:r>
      <w:r w:rsidR="009415D0" w:rsidRPr="0071779A">
        <w:rPr>
          <w:rFonts w:ascii="Times New Roman" w:hAnsi="Times New Roman" w:cs="Times New Roman"/>
          <w:sz w:val="24"/>
          <w:szCs w:val="24"/>
        </w:rPr>
        <w:fldChar w:fldCharType="begin"/>
      </w:r>
      <w:r w:rsidR="009415D0" w:rsidRPr="0071779A">
        <w:rPr>
          <w:rFonts w:ascii="Times New Roman" w:hAnsi="Times New Roman" w:cs="Times New Roman"/>
          <w:sz w:val="24"/>
          <w:szCs w:val="24"/>
        </w:rPr>
        <w:instrText xml:space="preserve"> ADDIN ZOTERO_ITEM CSL_CITATION {"citationID":"UoXXA6BQ","properties":{"formattedCitation":"(Cheng et al., 2019)","plainCitation":"(Cheng et al., 2019)","noteIndex":0},"citationItems":[{"id":355,"uris":["http://zotero.org/users/6108583/items/W927V3WN"],"uri":["http://zotero.org/users/6108583/items/W927V3WN"],"itemData":{"id":355,"type":"paper-conference","abstract":"We consider the problem of project success prediction on crowdfunding platforms. Despite the information in a project proﬁle can be of different modalities such as text, images, and metadata, most existing prediction approaches leverage only the text dominated modality. Nowadays rich visual images have been utilized in more and more project proﬁles for attracting backers, little work has been conducted to evaluate their effects towards success prediction. Moreover, meta information has been exploited in many existing approaches for improving prediction accuracy. However, such meta information is usually limited to the dynamics after projects are posted, e.g., funding dynamics such as comments and updates. Such a requirement of using after-posting information makes both project creators and platforms not able to predict the outcome in a timely manner. In this work, we designed and evaluated advanced neural network schemes that combine information from different modalities to study the inﬂuence of sophisticated interactions among textual, visual, and metadata on project success prediction. To make pre-posting prediction possible, our approach requires only information collected from the pre-posting proﬁle. Our extensive experimental results show that the image features could improve success prediction performance signiﬁcantly, particularly for project proﬁles with little text information. Furthermore, we identiﬁed contributing elements.","container-title":"Proceedings of the Twenty-Eighth International Joint Conference on Artificial Intelligence","DOI":"10.24963/ijcai.2019/299","event":"Twenty-Eighth International Joint Conference on Artificial Intelligence {IJCAI-19}","event-place":"Macao, China","ISBN":"978-0-9992411-4-1","language":"en","page":"2158-2164","publisher":"International Joint Conferences on Artificial Intelligence Organization","publisher-place":"Macao, China","source":"DOI.org (Crossref)","title":"Success Prediction on Crowdfunding with Multimodal Deep Learning","URL":"https://www.ijcai.org/proceedings/2019/299","author":[{"family":"Cheng","given":"Chaoran"},{"family":"Tan","given":"Fei"},{"family":"Hou","given":"Xiurui"},{"family":"Wei","given":"Zhi"}],"accessed":{"date-parts":[["2020",6,17]]},"issued":{"date-parts":[["2019",8]]}}}],"schema":"https://github.com/citation-style-language/schema/raw/master/csl-citation.json"} </w:instrText>
      </w:r>
      <w:r w:rsidR="009415D0" w:rsidRPr="0071779A">
        <w:rPr>
          <w:rFonts w:ascii="Times New Roman" w:hAnsi="Times New Roman" w:cs="Times New Roman"/>
          <w:sz w:val="24"/>
          <w:szCs w:val="24"/>
        </w:rPr>
        <w:fldChar w:fldCharType="separate"/>
      </w:r>
      <w:r w:rsidR="009415D0" w:rsidRPr="0071779A">
        <w:rPr>
          <w:rFonts w:ascii="Times New Roman" w:hAnsi="Times New Roman" w:cs="Times New Roman"/>
          <w:sz w:val="24"/>
          <w:szCs w:val="24"/>
        </w:rPr>
        <w:t>(Cheng et al., 2019)</w:t>
      </w:r>
      <w:r w:rsidR="009415D0" w:rsidRPr="0071779A">
        <w:rPr>
          <w:rFonts w:ascii="Times New Roman" w:hAnsi="Times New Roman" w:cs="Times New Roman"/>
          <w:sz w:val="24"/>
          <w:szCs w:val="24"/>
        </w:rPr>
        <w:fldChar w:fldCharType="end"/>
      </w:r>
      <w:r w:rsidR="009415D0" w:rsidRPr="0071779A">
        <w:rPr>
          <w:rFonts w:ascii="Times New Roman" w:hAnsi="Times New Roman" w:cs="Times New Roman"/>
          <w:sz w:val="24"/>
          <w:szCs w:val="24"/>
        </w:rPr>
        <w:t xml:space="preserve"> </w:t>
      </w:r>
      <w:r w:rsidR="00FE0B15" w:rsidRPr="0071779A">
        <w:rPr>
          <w:rFonts w:ascii="Times New Roman" w:hAnsi="Times New Roman" w:cs="Times New Roman"/>
          <w:sz w:val="24"/>
          <w:szCs w:val="24"/>
        </w:rPr>
        <w:t>from Kickstarter.com</w:t>
      </w:r>
      <w:r w:rsidR="000E1B2E" w:rsidRPr="0071779A">
        <w:rPr>
          <w:rFonts w:ascii="Times New Roman" w:hAnsi="Times New Roman" w:cs="Times New Roman"/>
          <w:sz w:val="24"/>
          <w:szCs w:val="24"/>
        </w:rPr>
        <w:t xml:space="preserve"> from 2015-2017 consisting of 43,000 projects across consumer products, comics, films</w:t>
      </w:r>
      <w:r w:rsidR="00BC39A9" w:rsidRPr="0071779A">
        <w:rPr>
          <w:rFonts w:ascii="Times New Roman" w:hAnsi="Times New Roman" w:cs="Times New Roman"/>
          <w:sz w:val="24"/>
          <w:szCs w:val="24"/>
        </w:rPr>
        <w:t>, music</w:t>
      </w:r>
      <w:r w:rsidR="00772CC8" w:rsidRPr="0071779A">
        <w:rPr>
          <w:rFonts w:ascii="Times New Roman" w:hAnsi="Times New Roman" w:cs="Times New Roman"/>
          <w:sz w:val="24"/>
          <w:szCs w:val="24"/>
        </w:rPr>
        <w:t xml:space="preserve"> and art</w:t>
      </w:r>
      <w:r w:rsidR="000769FE" w:rsidRPr="0071779A">
        <w:rPr>
          <w:rFonts w:ascii="Times New Roman" w:hAnsi="Times New Roman" w:cs="Times New Roman"/>
          <w:sz w:val="24"/>
          <w:szCs w:val="24"/>
        </w:rPr>
        <w:t>.</w:t>
      </w:r>
    </w:p>
    <w:p w14:paraId="6C7C3AFA" w14:textId="20CA7DB0" w:rsidR="00557AB4" w:rsidRDefault="00557AB4" w:rsidP="003D6B38">
      <w:pPr>
        <w:spacing w:line="480" w:lineRule="auto"/>
        <w:jc w:val="both"/>
        <w:rPr>
          <w:rFonts w:ascii="Times New Roman" w:hAnsi="Times New Roman" w:cs="Times New Roman"/>
          <w:sz w:val="24"/>
          <w:szCs w:val="24"/>
        </w:rPr>
      </w:pPr>
    </w:p>
    <w:p w14:paraId="13449777" w14:textId="4973717E" w:rsidR="00302D10" w:rsidRDefault="00302D10" w:rsidP="003D6B38">
      <w:pPr>
        <w:spacing w:line="480" w:lineRule="auto"/>
        <w:jc w:val="both"/>
        <w:rPr>
          <w:rFonts w:ascii="Times New Roman" w:hAnsi="Times New Roman" w:cs="Times New Roman"/>
          <w:sz w:val="24"/>
          <w:szCs w:val="24"/>
        </w:rPr>
      </w:pPr>
    </w:p>
    <w:p w14:paraId="6CD5D0A1" w14:textId="61B192DE" w:rsidR="00302D10" w:rsidRDefault="00302D10" w:rsidP="003D6B38">
      <w:pPr>
        <w:spacing w:line="480" w:lineRule="auto"/>
        <w:jc w:val="both"/>
        <w:rPr>
          <w:rFonts w:ascii="Times New Roman" w:hAnsi="Times New Roman" w:cs="Times New Roman"/>
          <w:sz w:val="24"/>
          <w:szCs w:val="24"/>
        </w:rPr>
      </w:pPr>
    </w:p>
    <w:p w14:paraId="745C3B84" w14:textId="7E065300" w:rsidR="00302D10" w:rsidRDefault="00302D10" w:rsidP="003D6B38">
      <w:pPr>
        <w:spacing w:line="480" w:lineRule="auto"/>
        <w:jc w:val="both"/>
        <w:rPr>
          <w:rFonts w:ascii="Times New Roman" w:hAnsi="Times New Roman" w:cs="Times New Roman"/>
          <w:b/>
          <w:bCs/>
          <w:sz w:val="24"/>
          <w:szCs w:val="24"/>
        </w:rPr>
      </w:pPr>
      <w:r w:rsidRPr="00302D10">
        <w:rPr>
          <w:rFonts w:ascii="Times New Roman" w:hAnsi="Times New Roman" w:cs="Times New Roman"/>
          <w:b/>
          <w:bCs/>
          <w:sz w:val="24"/>
          <w:szCs w:val="24"/>
        </w:rPr>
        <w:lastRenderedPageBreak/>
        <w:t>References</w:t>
      </w:r>
    </w:p>
    <w:p w14:paraId="2284A566" w14:textId="77777777" w:rsidR="00696A89" w:rsidRPr="00696A89" w:rsidRDefault="00696A89" w:rsidP="00696A89">
      <w:pPr>
        <w:pStyle w:val="Bibliography"/>
        <w:rPr>
          <w:rFonts w:ascii="Times New Roman" w:hAnsi="Times New Roman" w:cs="Times New Roman"/>
          <w:sz w:val="24"/>
        </w:rPr>
      </w:pPr>
      <w:r>
        <w:rPr>
          <w:b/>
          <w:bCs/>
        </w:rPr>
        <w:fldChar w:fldCharType="begin"/>
      </w:r>
      <w:r>
        <w:rPr>
          <w:b/>
          <w:bCs/>
        </w:rPr>
        <w:instrText xml:space="preserve"> ADDIN ZOTERO_BIBL {"uncited":[],"omitted":[],"custom":[]} CSL_BIBLIOGRAPHY </w:instrText>
      </w:r>
      <w:r>
        <w:rPr>
          <w:b/>
          <w:bCs/>
        </w:rPr>
        <w:fldChar w:fldCharType="separate"/>
      </w:r>
      <w:r w:rsidRPr="00696A89">
        <w:rPr>
          <w:rFonts w:ascii="Times New Roman" w:hAnsi="Times New Roman" w:cs="Times New Roman"/>
          <w:sz w:val="24"/>
        </w:rPr>
        <w:t xml:space="preserve">Agrawal, D., Bernstein, P., Bertino, E., Davidson, S., Dayal, U., Franklin, M., Gehrke, J., Haas, L., Halevy, A., Han, J., Jagadish, H. V., Labrinidis, A., Madden, S., Papakonstantinou, Y., Patel, J., &amp; Ram, R. (2011). </w:t>
      </w:r>
      <w:r w:rsidRPr="00696A89">
        <w:rPr>
          <w:rFonts w:ascii="Times New Roman" w:hAnsi="Times New Roman" w:cs="Times New Roman"/>
          <w:i/>
          <w:iCs/>
          <w:sz w:val="24"/>
        </w:rPr>
        <w:t>Challenges and Opportunities with Big Data</w:t>
      </w:r>
      <w:r w:rsidRPr="00696A89">
        <w:rPr>
          <w:rFonts w:ascii="Times New Roman" w:hAnsi="Times New Roman" w:cs="Times New Roman"/>
          <w:sz w:val="24"/>
        </w:rPr>
        <w:t>. 19.</w:t>
      </w:r>
    </w:p>
    <w:p w14:paraId="55C9F0AD" w14:textId="323C5F23"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Ahlers, G. K. C., Cumming, D., Günther, C., &amp; Schweizer, D. (2015). Signaling in Equity Crowdfunding. </w:t>
      </w:r>
      <w:r w:rsidRPr="00696A89">
        <w:rPr>
          <w:rFonts w:ascii="Times New Roman" w:hAnsi="Times New Roman" w:cs="Times New Roman"/>
          <w:i/>
          <w:iCs/>
          <w:sz w:val="24"/>
        </w:rPr>
        <w:t>Entrepreneurship Theory and Practice</w:t>
      </w:r>
      <w:r w:rsidRPr="00696A89">
        <w:rPr>
          <w:rFonts w:ascii="Times New Roman" w:hAnsi="Times New Roman" w:cs="Times New Roman"/>
          <w:sz w:val="24"/>
        </w:rPr>
        <w:t xml:space="preserve">, </w:t>
      </w:r>
      <w:r w:rsidRPr="00696A89">
        <w:rPr>
          <w:rFonts w:ascii="Times New Roman" w:hAnsi="Times New Roman" w:cs="Times New Roman"/>
          <w:i/>
          <w:iCs/>
          <w:sz w:val="24"/>
        </w:rPr>
        <w:t>39</w:t>
      </w:r>
      <w:r w:rsidRPr="00696A89">
        <w:rPr>
          <w:rFonts w:ascii="Times New Roman" w:hAnsi="Times New Roman" w:cs="Times New Roman"/>
          <w:sz w:val="24"/>
        </w:rPr>
        <w:t xml:space="preserve">(4), 955–980. </w:t>
      </w:r>
    </w:p>
    <w:p w14:paraId="3F2306A6" w14:textId="61FC9711"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Baskin, E., Wakslak, C. J., Trope, Y., &amp; Novemsky, N. (2014). Why Feasibility Matters More to Gift Receivers than to Givers: A Construal-Level Approach to Gift Giving. </w:t>
      </w:r>
      <w:r w:rsidRPr="00696A89">
        <w:rPr>
          <w:rFonts w:ascii="Times New Roman" w:hAnsi="Times New Roman" w:cs="Times New Roman"/>
          <w:i/>
          <w:iCs/>
          <w:sz w:val="24"/>
        </w:rPr>
        <w:t>Journal of Consumer Research</w:t>
      </w:r>
      <w:r w:rsidRPr="00696A89">
        <w:rPr>
          <w:rFonts w:ascii="Times New Roman" w:hAnsi="Times New Roman" w:cs="Times New Roman"/>
          <w:sz w:val="24"/>
        </w:rPr>
        <w:t xml:space="preserve">, </w:t>
      </w:r>
      <w:r w:rsidRPr="00696A89">
        <w:rPr>
          <w:rFonts w:ascii="Times New Roman" w:hAnsi="Times New Roman" w:cs="Times New Roman"/>
          <w:i/>
          <w:iCs/>
          <w:sz w:val="24"/>
        </w:rPr>
        <w:t>41</w:t>
      </w:r>
      <w:r w:rsidRPr="00696A89">
        <w:rPr>
          <w:rFonts w:ascii="Times New Roman" w:hAnsi="Times New Roman" w:cs="Times New Roman"/>
          <w:sz w:val="24"/>
        </w:rPr>
        <w:t xml:space="preserve">(1), 169–182. </w:t>
      </w:r>
    </w:p>
    <w:p w14:paraId="3DC2D410" w14:textId="287D1788"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Berson, Y., &amp; Halevy, N. (2014). Hierarchy, leadership, and construal fit. </w:t>
      </w:r>
      <w:r w:rsidRPr="00696A89">
        <w:rPr>
          <w:rFonts w:ascii="Times New Roman" w:hAnsi="Times New Roman" w:cs="Times New Roman"/>
          <w:i/>
          <w:iCs/>
          <w:sz w:val="24"/>
        </w:rPr>
        <w:t>Journal of Experimental Psychology: Applied</w:t>
      </w:r>
      <w:r w:rsidRPr="00696A89">
        <w:rPr>
          <w:rFonts w:ascii="Times New Roman" w:hAnsi="Times New Roman" w:cs="Times New Roman"/>
          <w:sz w:val="24"/>
        </w:rPr>
        <w:t xml:space="preserve">, </w:t>
      </w:r>
      <w:r w:rsidRPr="00696A89">
        <w:rPr>
          <w:rFonts w:ascii="Times New Roman" w:hAnsi="Times New Roman" w:cs="Times New Roman"/>
          <w:i/>
          <w:iCs/>
          <w:sz w:val="24"/>
        </w:rPr>
        <w:t>20</w:t>
      </w:r>
      <w:r w:rsidRPr="00696A89">
        <w:rPr>
          <w:rFonts w:ascii="Times New Roman" w:hAnsi="Times New Roman" w:cs="Times New Roman"/>
          <w:sz w:val="24"/>
        </w:rPr>
        <w:t xml:space="preserve">(3), 232–246. </w:t>
      </w:r>
    </w:p>
    <w:p w14:paraId="764E47C5" w14:textId="58E6C76A"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Cheng, C., Tan, F., Hou, X., &amp; Wei, Z. (2019). Success Prediction on Crowdfunding with Multimodal Deep Learning. </w:t>
      </w:r>
      <w:r w:rsidRPr="00696A89">
        <w:rPr>
          <w:rFonts w:ascii="Times New Roman" w:hAnsi="Times New Roman" w:cs="Times New Roman"/>
          <w:i/>
          <w:iCs/>
          <w:sz w:val="24"/>
        </w:rPr>
        <w:t>Proceedings of the Twenty-Eighth International Joint Conference on Artificial Intelligence</w:t>
      </w:r>
      <w:r w:rsidRPr="00696A89">
        <w:rPr>
          <w:rFonts w:ascii="Times New Roman" w:hAnsi="Times New Roman" w:cs="Times New Roman"/>
          <w:sz w:val="24"/>
        </w:rPr>
        <w:t xml:space="preserve">, 2158–2164. </w:t>
      </w:r>
    </w:p>
    <w:p w14:paraId="3424483A" w14:textId="6F1A2412"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Dhar, R., &amp; Kim, E. Y. (2007). Seeing the Forest or the Trees: Implications of Construal Level Theory for Consumer Choice. </w:t>
      </w:r>
      <w:r w:rsidRPr="00696A89">
        <w:rPr>
          <w:rFonts w:ascii="Times New Roman" w:hAnsi="Times New Roman" w:cs="Times New Roman"/>
          <w:i/>
          <w:iCs/>
          <w:sz w:val="24"/>
        </w:rPr>
        <w:t>Journal of Consumer Psychology</w:t>
      </w:r>
      <w:r w:rsidRPr="00696A89">
        <w:rPr>
          <w:rFonts w:ascii="Times New Roman" w:hAnsi="Times New Roman" w:cs="Times New Roman"/>
          <w:sz w:val="24"/>
        </w:rPr>
        <w:t xml:space="preserve">, </w:t>
      </w:r>
      <w:r w:rsidRPr="00696A89">
        <w:rPr>
          <w:rFonts w:ascii="Times New Roman" w:hAnsi="Times New Roman" w:cs="Times New Roman"/>
          <w:i/>
          <w:iCs/>
          <w:sz w:val="24"/>
        </w:rPr>
        <w:t>17</w:t>
      </w:r>
      <w:r w:rsidRPr="00696A89">
        <w:rPr>
          <w:rFonts w:ascii="Times New Roman" w:hAnsi="Times New Roman" w:cs="Times New Roman"/>
          <w:sz w:val="24"/>
        </w:rPr>
        <w:t xml:space="preserve">(2), 96–100. </w:t>
      </w:r>
    </w:p>
    <w:p w14:paraId="6EF3B60E" w14:textId="51DEE593"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Elder, R. S., &amp; Krishna, A. (2010). The Effects of Advertising Copy on Sensory Thoughts and Perceived Taste. </w:t>
      </w:r>
      <w:r w:rsidRPr="00696A89">
        <w:rPr>
          <w:rFonts w:ascii="Times New Roman" w:hAnsi="Times New Roman" w:cs="Times New Roman"/>
          <w:i/>
          <w:iCs/>
          <w:sz w:val="24"/>
        </w:rPr>
        <w:t>Journal of Consumer Research</w:t>
      </w:r>
      <w:r w:rsidRPr="00696A89">
        <w:rPr>
          <w:rFonts w:ascii="Times New Roman" w:hAnsi="Times New Roman" w:cs="Times New Roman"/>
          <w:sz w:val="24"/>
        </w:rPr>
        <w:t xml:space="preserve">, </w:t>
      </w:r>
      <w:r w:rsidRPr="00696A89">
        <w:rPr>
          <w:rFonts w:ascii="Times New Roman" w:hAnsi="Times New Roman" w:cs="Times New Roman"/>
          <w:i/>
          <w:iCs/>
          <w:sz w:val="24"/>
        </w:rPr>
        <w:t>36</w:t>
      </w:r>
      <w:r w:rsidRPr="00696A89">
        <w:rPr>
          <w:rFonts w:ascii="Times New Roman" w:hAnsi="Times New Roman" w:cs="Times New Roman"/>
          <w:sz w:val="24"/>
        </w:rPr>
        <w:t xml:space="preserve">(5), 748–756. </w:t>
      </w:r>
    </w:p>
    <w:p w14:paraId="169C20E3" w14:textId="0DF02C44"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Erdem, T., &amp; Swait, J. (2004). Brand Credibility, Brand Consideration, and Choice. </w:t>
      </w:r>
      <w:r w:rsidRPr="00696A89">
        <w:rPr>
          <w:rFonts w:ascii="Times New Roman" w:hAnsi="Times New Roman" w:cs="Times New Roman"/>
          <w:i/>
          <w:iCs/>
          <w:sz w:val="24"/>
        </w:rPr>
        <w:t>Journal of Consumer Research</w:t>
      </w:r>
      <w:r w:rsidRPr="00696A89">
        <w:rPr>
          <w:rFonts w:ascii="Times New Roman" w:hAnsi="Times New Roman" w:cs="Times New Roman"/>
          <w:sz w:val="24"/>
        </w:rPr>
        <w:t xml:space="preserve">, </w:t>
      </w:r>
      <w:r w:rsidRPr="00696A89">
        <w:rPr>
          <w:rFonts w:ascii="Times New Roman" w:hAnsi="Times New Roman" w:cs="Times New Roman"/>
          <w:i/>
          <w:iCs/>
          <w:sz w:val="24"/>
        </w:rPr>
        <w:t>31</w:t>
      </w:r>
      <w:r w:rsidRPr="00696A89">
        <w:rPr>
          <w:rFonts w:ascii="Times New Roman" w:hAnsi="Times New Roman" w:cs="Times New Roman"/>
          <w:sz w:val="24"/>
        </w:rPr>
        <w:t>(1), 191–198.</w:t>
      </w:r>
    </w:p>
    <w:p w14:paraId="7EA66A38" w14:textId="03487654"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lastRenderedPageBreak/>
        <w:t xml:space="preserve">Etter, V., Grossglauser, M., &amp; Thiran, P. (2013). Launch hard or go home!: Predicting the success of kickstarter campaigns. </w:t>
      </w:r>
      <w:r w:rsidRPr="00696A89">
        <w:rPr>
          <w:rFonts w:ascii="Times New Roman" w:hAnsi="Times New Roman" w:cs="Times New Roman"/>
          <w:i/>
          <w:iCs/>
          <w:sz w:val="24"/>
        </w:rPr>
        <w:t>Proceedings of the First ACM Conference on Online Social Networks - COSN ’13</w:t>
      </w:r>
      <w:r w:rsidRPr="00696A89">
        <w:rPr>
          <w:rFonts w:ascii="Times New Roman" w:hAnsi="Times New Roman" w:cs="Times New Roman"/>
          <w:sz w:val="24"/>
        </w:rPr>
        <w:t>, 177–182.</w:t>
      </w:r>
    </w:p>
    <w:p w14:paraId="5145EAAB" w14:textId="61A222D0"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Greenberg, M. D., Pardo, B., Hariharan, K., &amp; Gerber, E. (2013). Crowdfunding support tools: Predicting success &amp; failure. </w:t>
      </w:r>
      <w:r w:rsidRPr="00696A89">
        <w:rPr>
          <w:rFonts w:ascii="Times New Roman" w:hAnsi="Times New Roman" w:cs="Times New Roman"/>
          <w:i/>
          <w:iCs/>
          <w:sz w:val="24"/>
        </w:rPr>
        <w:t>CHI ’13 Extended Abstracts on Human Factors in Computing Systems on - CHI EA ’13</w:t>
      </w:r>
      <w:r w:rsidRPr="00696A89">
        <w:rPr>
          <w:rFonts w:ascii="Times New Roman" w:hAnsi="Times New Roman" w:cs="Times New Roman"/>
          <w:sz w:val="24"/>
        </w:rPr>
        <w:t xml:space="preserve">, 1815. </w:t>
      </w:r>
    </w:p>
    <w:p w14:paraId="02487392" w14:textId="351C6711"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Hernandez, J. M. da C., Wright, S. A., &amp; Ferminiano Rodrigues, F. (2015). Attributes Versus Benefits: The Role of Construal Levels and Appeal Type on the Persuasiveness of Marketing Messages. </w:t>
      </w:r>
      <w:r w:rsidRPr="00696A89">
        <w:rPr>
          <w:rFonts w:ascii="Times New Roman" w:hAnsi="Times New Roman" w:cs="Times New Roman"/>
          <w:i/>
          <w:iCs/>
          <w:sz w:val="24"/>
        </w:rPr>
        <w:t>Journal of Advertising</w:t>
      </w:r>
      <w:r w:rsidRPr="00696A89">
        <w:rPr>
          <w:rFonts w:ascii="Times New Roman" w:hAnsi="Times New Roman" w:cs="Times New Roman"/>
          <w:sz w:val="24"/>
        </w:rPr>
        <w:t xml:space="preserve">, </w:t>
      </w:r>
      <w:r w:rsidRPr="00696A89">
        <w:rPr>
          <w:rFonts w:ascii="Times New Roman" w:hAnsi="Times New Roman" w:cs="Times New Roman"/>
          <w:i/>
          <w:iCs/>
          <w:sz w:val="24"/>
        </w:rPr>
        <w:t>44</w:t>
      </w:r>
      <w:r w:rsidRPr="00696A89">
        <w:rPr>
          <w:rFonts w:ascii="Times New Roman" w:hAnsi="Times New Roman" w:cs="Times New Roman"/>
          <w:sz w:val="24"/>
        </w:rPr>
        <w:t xml:space="preserve">(3), 243–253. </w:t>
      </w:r>
    </w:p>
    <w:p w14:paraId="30866C86" w14:textId="05B969CC"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Kim, H., Rao, A. R., &amp; Lee, A. Y. (2009). It’s Time to Vote: The Effect of Matching Message Orientation and Temporal Frame on Political Persuasion. </w:t>
      </w:r>
      <w:r w:rsidRPr="00696A89">
        <w:rPr>
          <w:rFonts w:ascii="Times New Roman" w:hAnsi="Times New Roman" w:cs="Times New Roman"/>
          <w:i/>
          <w:iCs/>
          <w:sz w:val="24"/>
        </w:rPr>
        <w:t>Journal of Consumer Research</w:t>
      </w:r>
      <w:r w:rsidRPr="00696A89">
        <w:rPr>
          <w:rFonts w:ascii="Times New Roman" w:hAnsi="Times New Roman" w:cs="Times New Roman"/>
          <w:sz w:val="24"/>
        </w:rPr>
        <w:t xml:space="preserve">, </w:t>
      </w:r>
      <w:r w:rsidRPr="00696A89">
        <w:rPr>
          <w:rFonts w:ascii="Times New Roman" w:hAnsi="Times New Roman" w:cs="Times New Roman"/>
          <w:i/>
          <w:iCs/>
          <w:sz w:val="24"/>
        </w:rPr>
        <w:t>35</w:t>
      </w:r>
      <w:r w:rsidRPr="00696A89">
        <w:rPr>
          <w:rFonts w:ascii="Times New Roman" w:hAnsi="Times New Roman" w:cs="Times New Roman"/>
          <w:sz w:val="24"/>
        </w:rPr>
        <w:t>(6), 877–889.</w:t>
      </w:r>
    </w:p>
    <w:p w14:paraId="2FFE2B46" w14:textId="4C7AAC7A"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Kim, Y.-J., Park, J., &amp; Wyer, R. S. (2009). Effects of Temporal Distance and Memory on Consumer Judgments. </w:t>
      </w:r>
      <w:r w:rsidRPr="00696A89">
        <w:rPr>
          <w:rFonts w:ascii="Times New Roman" w:hAnsi="Times New Roman" w:cs="Times New Roman"/>
          <w:i/>
          <w:iCs/>
          <w:sz w:val="24"/>
        </w:rPr>
        <w:t>Journal of Consumer Research</w:t>
      </w:r>
      <w:r w:rsidRPr="00696A89">
        <w:rPr>
          <w:rFonts w:ascii="Times New Roman" w:hAnsi="Times New Roman" w:cs="Times New Roman"/>
          <w:sz w:val="24"/>
        </w:rPr>
        <w:t xml:space="preserve">, </w:t>
      </w:r>
      <w:r w:rsidRPr="00696A89">
        <w:rPr>
          <w:rFonts w:ascii="Times New Roman" w:hAnsi="Times New Roman" w:cs="Times New Roman"/>
          <w:i/>
          <w:iCs/>
          <w:sz w:val="24"/>
        </w:rPr>
        <w:t>36</w:t>
      </w:r>
      <w:r w:rsidRPr="00696A89">
        <w:rPr>
          <w:rFonts w:ascii="Times New Roman" w:hAnsi="Times New Roman" w:cs="Times New Roman"/>
          <w:sz w:val="24"/>
        </w:rPr>
        <w:t xml:space="preserve">(4), 634–645. </w:t>
      </w:r>
    </w:p>
    <w:p w14:paraId="44CED7B3" w14:textId="77777777"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Krishna, A., &amp; Morrin, M. (2008). Does Touch Affect Taste? The Perceptual Transfer of Product Container Haptic Cues. </w:t>
      </w:r>
      <w:r w:rsidRPr="00696A89">
        <w:rPr>
          <w:rFonts w:ascii="Times New Roman" w:hAnsi="Times New Roman" w:cs="Times New Roman"/>
          <w:i/>
          <w:iCs/>
          <w:sz w:val="24"/>
        </w:rPr>
        <w:t>JOURNAL OF CONSUMER RESEARCH</w:t>
      </w:r>
      <w:r w:rsidRPr="00696A89">
        <w:rPr>
          <w:rFonts w:ascii="Times New Roman" w:hAnsi="Times New Roman" w:cs="Times New Roman"/>
          <w:sz w:val="24"/>
        </w:rPr>
        <w:t>, 12.</w:t>
      </w:r>
    </w:p>
    <w:p w14:paraId="4E35BB81" w14:textId="26920FF3"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Kuppuswamy, V., &amp; Bayus, B. L. (2013). Crowdfunding Creative Ideas: The Dynamics of Project Backers in Kickstarter. </w:t>
      </w:r>
      <w:r w:rsidRPr="00696A89">
        <w:rPr>
          <w:rFonts w:ascii="Times New Roman" w:hAnsi="Times New Roman" w:cs="Times New Roman"/>
          <w:i/>
          <w:iCs/>
          <w:sz w:val="24"/>
        </w:rPr>
        <w:t>SSRN Electronic Journal</w:t>
      </w:r>
      <w:r w:rsidRPr="00696A89">
        <w:rPr>
          <w:rFonts w:ascii="Times New Roman" w:hAnsi="Times New Roman" w:cs="Times New Roman"/>
          <w:sz w:val="24"/>
        </w:rPr>
        <w:t xml:space="preserve">. </w:t>
      </w:r>
    </w:p>
    <w:p w14:paraId="7E6716A8" w14:textId="77777777"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Liberman, N., &amp; Trope, Y. (n.d.). </w:t>
      </w:r>
      <w:r w:rsidRPr="00696A89">
        <w:rPr>
          <w:rFonts w:ascii="Times New Roman" w:hAnsi="Times New Roman" w:cs="Times New Roman"/>
          <w:i/>
          <w:iCs/>
          <w:sz w:val="24"/>
        </w:rPr>
        <w:t>The Role of Feasibility and Desirability Considerations in Near and Distant Future Decisions: A Test of Temporal Construal Theory</w:t>
      </w:r>
      <w:r w:rsidRPr="00696A89">
        <w:rPr>
          <w:rFonts w:ascii="Times New Roman" w:hAnsi="Times New Roman" w:cs="Times New Roman"/>
          <w:sz w:val="24"/>
        </w:rPr>
        <w:t>. 14.</w:t>
      </w:r>
    </w:p>
    <w:p w14:paraId="53DD2038" w14:textId="77777777"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Liberman, N., &amp; Trope, Y. (2008). The Psychology of Transcending the Here and Now. </w:t>
      </w:r>
      <w:r w:rsidRPr="00696A89">
        <w:rPr>
          <w:rFonts w:ascii="Times New Roman" w:hAnsi="Times New Roman" w:cs="Times New Roman"/>
          <w:i/>
          <w:iCs/>
          <w:sz w:val="24"/>
        </w:rPr>
        <w:t>Science</w:t>
      </w:r>
      <w:r w:rsidRPr="00696A89">
        <w:rPr>
          <w:rFonts w:ascii="Times New Roman" w:hAnsi="Times New Roman" w:cs="Times New Roman"/>
          <w:sz w:val="24"/>
        </w:rPr>
        <w:t xml:space="preserve">, </w:t>
      </w:r>
      <w:r w:rsidRPr="00696A89">
        <w:rPr>
          <w:rFonts w:ascii="Times New Roman" w:hAnsi="Times New Roman" w:cs="Times New Roman"/>
          <w:i/>
          <w:iCs/>
          <w:sz w:val="24"/>
        </w:rPr>
        <w:t>322</w:t>
      </w:r>
      <w:r w:rsidRPr="00696A89">
        <w:rPr>
          <w:rFonts w:ascii="Times New Roman" w:hAnsi="Times New Roman" w:cs="Times New Roman"/>
          <w:sz w:val="24"/>
        </w:rPr>
        <w:t>(5905), 1201–1205. JSTOR.</w:t>
      </w:r>
    </w:p>
    <w:p w14:paraId="6529E17A" w14:textId="7D3CF50E"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lastRenderedPageBreak/>
        <w:t xml:space="preserve">Mollick, E. (2014). The dynamics of crowdfunding: An exploratory study. </w:t>
      </w:r>
      <w:r w:rsidRPr="00696A89">
        <w:rPr>
          <w:rFonts w:ascii="Times New Roman" w:hAnsi="Times New Roman" w:cs="Times New Roman"/>
          <w:i/>
          <w:iCs/>
          <w:sz w:val="24"/>
        </w:rPr>
        <w:t>Journal of Business Venturing</w:t>
      </w:r>
      <w:r w:rsidRPr="00696A89">
        <w:rPr>
          <w:rFonts w:ascii="Times New Roman" w:hAnsi="Times New Roman" w:cs="Times New Roman"/>
          <w:sz w:val="24"/>
        </w:rPr>
        <w:t xml:space="preserve">, </w:t>
      </w:r>
      <w:r w:rsidRPr="00696A89">
        <w:rPr>
          <w:rFonts w:ascii="Times New Roman" w:hAnsi="Times New Roman" w:cs="Times New Roman"/>
          <w:i/>
          <w:iCs/>
          <w:sz w:val="24"/>
        </w:rPr>
        <w:t>29</w:t>
      </w:r>
      <w:r w:rsidRPr="00696A89">
        <w:rPr>
          <w:rFonts w:ascii="Times New Roman" w:hAnsi="Times New Roman" w:cs="Times New Roman"/>
          <w:sz w:val="24"/>
        </w:rPr>
        <w:t xml:space="preserve">(1), 1–16. </w:t>
      </w:r>
    </w:p>
    <w:p w14:paraId="12BBFD0F" w14:textId="0EDE6207"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Mollick, E. R. (2013). Swept Away by the Crowd? Crowdfunding, Venture Capital, and the Selection of Entrepreneurs. </w:t>
      </w:r>
      <w:r w:rsidRPr="00696A89">
        <w:rPr>
          <w:rFonts w:ascii="Times New Roman" w:hAnsi="Times New Roman" w:cs="Times New Roman"/>
          <w:i/>
          <w:iCs/>
          <w:sz w:val="24"/>
        </w:rPr>
        <w:t>SSRN Electronic Journal</w:t>
      </w:r>
      <w:r w:rsidRPr="00696A89">
        <w:rPr>
          <w:rFonts w:ascii="Times New Roman" w:hAnsi="Times New Roman" w:cs="Times New Roman"/>
          <w:sz w:val="24"/>
        </w:rPr>
        <w:t xml:space="preserve">. </w:t>
      </w:r>
    </w:p>
    <w:p w14:paraId="50E7E5F7" w14:textId="0463699C"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Mollick, E. R., &amp; Kuppuswamy, V. (2014). </w:t>
      </w:r>
      <w:r w:rsidRPr="00696A89">
        <w:rPr>
          <w:rFonts w:ascii="Times New Roman" w:hAnsi="Times New Roman" w:cs="Times New Roman"/>
          <w:i/>
          <w:iCs/>
          <w:sz w:val="24"/>
        </w:rPr>
        <w:t>After the Campaign: Outcomes of Crowdfunding</w:t>
      </w:r>
      <w:r w:rsidRPr="00696A89">
        <w:rPr>
          <w:rFonts w:ascii="Times New Roman" w:hAnsi="Times New Roman" w:cs="Times New Roman"/>
          <w:sz w:val="24"/>
        </w:rPr>
        <w:t xml:space="preserve">. </w:t>
      </w:r>
    </w:p>
    <w:p w14:paraId="6B6E1370" w14:textId="6D025E09"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Monga, A., &amp; Bagchi, R. (2012). Years, Months, and Days versus 1, 12, and 365: The Influence of Units versus Numbers. </w:t>
      </w:r>
      <w:r w:rsidRPr="00696A89">
        <w:rPr>
          <w:rFonts w:ascii="Times New Roman" w:hAnsi="Times New Roman" w:cs="Times New Roman"/>
          <w:i/>
          <w:iCs/>
          <w:sz w:val="24"/>
        </w:rPr>
        <w:t>Journal of Consumer Research</w:t>
      </w:r>
      <w:r w:rsidRPr="00696A89">
        <w:rPr>
          <w:rFonts w:ascii="Times New Roman" w:hAnsi="Times New Roman" w:cs="Times New Roman"/>
          <w:sz w:val="24"/>
        </w:rPr>
        <w:t xml:space="preserve">, </w:t>
      </w:r>
      <w:r w:rsidRPr="00696A89">
        <w:rPr>
          <w:rFonts w:ascii="Times New Roman" w:hAnsi="Times New Roman" w:cs="Times New Roman"/>
          <w:i/>
          <w:iCs/>
          <w:sz w:val="24"/>
        </w:rPr>
        <w:t>39</w:t>
      </w:r>
      <w:r w:rsidRPr="00696A89">
        <w:rPr>
          <w:rFonts w:ascii="Times New Roman" w:hAnsi="Times New Roman" w:cs="Times New Roman"/>
          <w:sz w:val="24"/>
        </w:rPr>
        <w:t xml:space="preserve">(1), 185–198. </w:t>
      </w:r>
    </w:p>
    <w:p w14:paraId="78ECA04D" w14:textId="1A6342B2"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Rao, A. R., Qu, L., &amp; Ruekert, R. W. (1999). Signaling Unobservable Product Quality through a Brand Ally. </w:t>
      </w:r>
      <w:r w:rsidRPr="00696A89">
        <w:rPr>
          <w:rFonts w:ascii="Times New Roman" w:hAnsi="Times New Roman" w:cs="Times New Roman"/>
          <w:i/>
          <w:iCs/>
          <w:sz w:val="24"/>
        </w:rPr>
        <w:t>Journal of Marketing Research</w:t>
      </w:r>
      <w:r w:rsidRPr="00696A89">
        <w:rPr>
          <w:rFonts w:ascii="Times New Roman" w:hAnsi="Times New Roman" w:cs="Times New Roman"/>
          <w:sz w:val="24"/>
        </w:rPr>
        <w:t xml:space="preserve">, </w:t>
      </w:r>
      <w:r w:rsidRPr="00696A89">
        <w:rPr>
          <w:rFonts w:ascii="Times New Roman" w:hAnsi="Times New Roman" w:cs="Times New Roman"/>
          <w:i/>
          <w:iCs/>
          <w:sz w:val="24"/>
        </w:rPr>
        <w:t>36</w:t>
      </w:r>
      <w:r w:rsidRPr="00696A89">
        <w:rPr>
          <w:rFonts w:ascii="Times New Roman" w:hAnsi="Times New Roman" w:cs="Times New Roman"/>
          <w:sz w:val="24"/>
        </w:rPr>
        <w:t>(2), 258–268.</w:t>
      </w:r>
      <w:r w:rsidR="00226501" w:rsidRPr="00696A89">
        <w:rPr>
          <w:rFonts w:ascii="Times New Roman" w:hAnsi="Times New Roman" w:cs="Times New Roman"/>
          <w:sz w:val="24"/>
        </w:rPr>
        <w:t xml:space="preserve"> </w:t>
      </w:r>
    </w:p>
    <w:p w14:paraId="28CEAA7A" w14:textId="20E95CD0"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Raue, M., Streicher, B., Lermer, E., &amp; Frey, D. (2015). How far does it feel? Construal level and decisions under risk. </w:t>
      </w:r>
      <w:r w:rsidRPr="00696A89">
        <w:rPr>
          <w:rFonts w:ascii="Times New Roman" w:hAnsi="Times New Roman" w:cs="Times New Roman"/>
          <w:i/>
          <w:iCs/>
          <w:sz w:val="24"/>
        </w:rPr>
        <w:t>Journal of Applied Research in Memory and Cognition</w:t>
      </w:r>
      <w:r w:rsidRPr="00696A89">
        <w:rPr>
          <w:rFonts w:ascii="Times New Roman" w:hAnsi="Times New Roman" w:cs="Times New Roman"/>
          <w:sz w:val="24"/>
        </w:rPr>
        <w:t xml:space="preserve">, </w:t>
      </w:r>
      <w:r w:rsidRPr="00696A89">
        <w:rPr>
          <w:rFonts w:ascii="Times New Roman" w:hAnsi="Times New Roman" w:cs="Times New Roman"/>
          <w:i/>
          <w:iCs/>
          <w:sz w:val="24"/>
        </w:rPr>
        <w:t>4</w:t>
      </w:r>
      <w:r w:rsidRPr="00696A89">
        <w:rPr>
          <w:rFonts w:ascii="Times New Roman" w:hAnsi="Times New Roman" w:cs="Times New Roman"/>
          <w:sz w:val="24"/>
        </w:rPr>
        <w:t xml:space="preserve">(3), 256–264. </w:t>
      </w:r>
    </w:p>
    <w:p w14:paraId="1B6ED194" w14:textId="339A4D5D"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Stanko, M. A., &amp; Henard, D. H. (2017). Toward a better understanding of crowdfunding, openness and the consequences for innovation. </w:t>
      </w:r>
      <w:r w:rsidRPr="00696A89">
        <w:rPr>
          <w:rFonts w:ascii="Times New Roman" w:hAnsi="Times New Roman" w:cs="Times New Roman"/>
          <w:i/>
          <w:iCs/>
          <w:sz w:val="24"/>
        </w:rPr>
        <w:t>Research Policy</w:t>
      </w:r>
      <w:r w:rsidRPr="00696A89">
        <w:rPr>
          <w:rFonts w:ascii="Times New Roman" w:hAnsi="Times New Roman" w:cs="Times New Roman"/>
          <w:sz w:val="24"/>
        </w:rPr>
        <w:t xml:space="preserve">, </w:t>
      </w:r>
      <w:r w:rsidRPr="00696A89">
        <w:rPr>
          <w:rFonts w:ascii="Times New Roman" w:hAnsi="Times New Roman" w:cs="Times New Roman"/>
          <w:i/>
          <w:iCs/>
          <w:sz w:val="24"/>
        </w:rPr>
        <w:t>46</w:t>
      </w:r>
      <w:r w:rsidRPr="00696A89">
        <w:rPr>
          <w:rFonts w:ascii="Times New Roman" w:hAnsi="Times New Roman" w:cs="Times New Roman"/>
          <w:sz w:val="24"/>
        </w:rPr>
        <w:t xml:space="preserve">(4), 784–798. </w:t>
      </w:r>
    </w:p>
    <w:p w14:paraId="056AEAA5" w14:textId="4196AC4C"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Trope, Y, Liberman, N., &amp; Wakslak, C. (2007). Construal Levels and Psychological Distance: Effects on Representation, Prediction, Evaluation, and Behavior. </w:t>
      </w:r>
      <w:r w:rsidRPr="00696A89">
        <w:rPr>
          <w:rFonts w:ascii="Times New Roman" w:hAnsi="Times New Roman" w:cs="Times New Roman"/>
          <w:i/>
          <w:iCs/>
          <w:sz w:val="24"/>
        </w:rPr>
        <w:t>Journal of Consumer Psychology</w:t>
      </w:r>
      <w:r w:rsidRPr="00696A89">
        <w:rPr>
          <w:rFonts w:ascii="Times New Roman" w:hAnsi="Times New Roman" w:cs="Times New Roman"/>
          <w:sz w:val="24"/>
        </w:rPr>
        <w:t xml:space="preserve">, </w:t>
      </w:r>
      <w:r w:rsidRPr="00696A89">
        <w:rPr>
          <w:rFonts w:ascii="Times New Roman" w:hAnsi="Times New Roman" w:cs="Times New Roman"/>
          <w:i/>
          <w:iCs/>
          <w:sz w:val="24"/>
        </w:rPr>
        <w:t>17</w:t>
      </w:r>
      <w:r w:rsidRPr="00696A89">
        <w:rPr>
          <w:rFonts w:ascii="Times New Roman" w:hAnsi="Times New Roman" w:cs="Times New Roman"/>
          <w:sz w:val="24"/>
        </w:rPr>
        <w:t xml:space="preserve">(2), 83–95. </w:t>
      </w:r>
    </w:p>
    <w:p w14:paraId="71B8612E" w14:textId="417CDF5D"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Trope, Yaacov, &amp; Fishbach, A. (2000). Counteractive self-control in overcoming temptation. </w:t>
      </w:r>
      <w:r w:rsidRPr="00696A89">
        <w:rPr>
          <w:rFonts w:ascii="Times New Roman" w:hAnsi="Times New Roman" w:cs="Times New Roman"/>
          <w:i/>
          <w:iCs/>
          <w:sz w:val="24"/>
        </w:rPr>
        <w:t>Journal of Personality and Social Psychology</w:t>
      </w:r>
      <w:r w:rsidRPr="00696A89">
        <w:rPr>
          <w:rFonts w:ascii="Times New Roman" w:hAnsi="Times New Roman" w:cs="Times New Roman"/>
          <w:sz w:val="24"/>
        </w:rPr>
        <w:t xml:space="preserve">, </w:t>
      </w:r>
      <w:r w:rsidRPr="00696A89">
        <w:rPr>
          <w:rFonts w:ascii="Times New Roman" w:hAnsi="Times New Roman" w:cs="Times New Roman"/>
          <w:i/>
          <w:iCs/>
          <w:sz w:val="24"/>
        </w:rPr>
        <w:t>79</w:t>
      </w:r>
      <w:r w:rsidRPr="00696A89">
        <w:rPr>
          <w:rFonts w:ascii="Times New Roman" w:hAnsi="Times New Roman" w:cs="Times New Roman"/>
          <w:sz w:val="24"/>
        </w:rPr>
        <w:t xml:space="preserve">(4), 493–506. </w:t>
      </w:r>
    </w:p>
    <w:p w14:paraId="4975061D" w14:textId="6E91C115"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Trope, Yaacov, &amp; Liberman, N. (2003). Temporal construal. </w:t>
      </w:r>
      <w:r w:rsidRPr="00696A89">
        <w:rPr>
          <w:rFonts w:ascii="Times New Roman" w:hAnsi="Times New Roman" w:cs="Times New Roman"/>
          <w:i/>
          <w:iCs/>
          <w:sz w:val="24"/>
        </w:rPr>
        <w:t>Psychological Review</w:t>
      </w:r>
      <w:r w:rsidRPr="00696A89">
        <w:rPr>
          <w:rFonts w:ascii="Times New Roman" w:hAnsi="Times New Roman" w:cs="Times New Roman"/>
          <w:sz w:val="24"/>
        </w:rPr>
        <w:t xml:space="preserve">, </w:t>
      </w:r>
      <w:r w:rsidRPr="00696A89">
        <w:rPr>
          <w:rFonts w:ascii="Times New Roman" w:hAnsi="Times New Roman" w:cs="Times New Roman"/>
          <w:i/>
          <w:iCs/>
          <w:sz w:val="24"/>
        </w:rPr>
        <w:t>110</w:t>
      </w:r>
      <w:r w:rsidRPr="00696A89">
        <w:rPr>
          <w:rFonts w:ascii="Times New Roman" w:hAnsi="Times New Roman" w:cs="Times New Roman"/>
          <w:sz w:val="24"/>
        </w:rPr>
        <w:t xml:space="preserve">(3), 403–421. </w:t>
      </w:r>
    </w:p>
    <w:p w14:paraId="29786FA9" w14:textId="608AB2FC"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lastRenderedPageBreak/>
        <w:t xml:space="preserve">Trope, Yaacov, &amp; Liberman, N. (2010). Construal-level theory of psychological distance. </w:t>
      </w:r>
      <w:r w:rsidRPr="00696A89">
        <w:rPr>
          <w:rFonts w:ascii="Times New Roman" w:hAnsi="Times New Roman" w:cs="Times New Roman"/>
          <w:i/>
          <w:iCs/>
          <w:sz w:val="24"/>
        </w:rPr>
        <w:t>Psychological Review</w:t>
      </w:r>
      <w:r w:rsidRPr="00696A89">
        <w:rPr>
          <w:rFonts w:ascii="Times New Roman" w:hAnsi="Times New Roman" w:cs="Times New Roman"/>
          <w:sz w:val="24"/>
        </w:rPr>
        <w:t xml:space="preserve">, </w:t>
      </w:r>
      <w:r w:rsidRPr="00696A89">
        <w:rPr>
          <w:rFonts w:ascii="Times New Roman" w:hAnsi="Times New Roman" w:cs="Times New Roman"/>
          <w:i/>
          <w:iCs/>
          <w:sz w:val="24"/>
        </w:rPr>
        <w:t>117</w:t>
      </w:r>
      <w:r w:rsidRPr="00696A89">
        <w:rPr>
          <w:rFonts w:ascii="Times New Roman" w:hAnsi="Times New Roman" w:cs="Times New Roman"/>
          <w:sz w:val="24"/>
        </w:rPr>
        <w:t xml:space="preserve">(2), 440–463. </w:t>
      </w:r>
    </w:p>
    <w:p w14:paraId="0C607A2B" w14:textId="410E3128" w:rsidR="00696A89" w:rsidRPr="00696A89" w:rsidRDefault="00696A89" w:rsidP="003E4C20">
      <w:pPr>
        <w:pStyle w:val="Bibliography"/>
        <w:ind w:left="0" w:firstLine="0"/>
        <w:rPr>
          <w:rFonts w:ascii="Times New Roman" w:hAnsi="Times New Roman" w:cs="Times New Roman"/>
          <w:sz w:val="24"/>
        </w:rPr>
      </w:pPr>
      <w:r w:rsidRPr="00696A89">
        <w:rPr>
          <w:rFonts w:ascii="Times New Roman" w:hAnsi="Times New Roman" w:cs="Times New Roman"/>
          <w:sz w:val="24"/>
        </w:rPr>
        <w:t xml:space="preserve">Tsai, C. I., &amp; McGill, A. L. (2011). No Pain, No Gain? How Fluency and Construal Level Affect Consumer Confidence. </w:t>
      </w:r>
      <w:r w:rsidRPr="00696A89">
        <w:rPr>
          <w:rFonts w:ascii="Times New Roman" w:hAnsi="Times New Roman" w:cs="Times New Roman"/>
          <w:i/>
          <w:iCs/>
          <w:sz w:val="24"/>
        </w:rPr>
        <w:t>Journal of Consumer Research</w:t>
      </w:r>
      <w:r w:rsidRPr="00696A89">
        <w:rPr>
          <w:rFonts w:ascii="Times New Roman" w:hAnsi="Times New Roman" w:cs="Times New Roman"/>
          <w:sz w:val="24"/>
        </w:rPr>
        <w:t xml:space="preserve">, </w:t>
      </w:r>
      <w:r w:rsidRPr="00696A89">
        <w:rPr>
          <w:rFonts w:ascii="Times New Roman" w:hAnsi="Times New Roman" w:cs="Times New Roman"/>
          <w:i/>
          <w:iCs/>
          <w:sz w:val="24"/>
        </w:rPr>
        <w:t>37</w:t>
      </w:r>
      <w:r w:rsidRPr="00696A89">
        <w:rPr>
          <w:rFonts w:ascii="Times New Roman" w:hAnsi="Times New Roman" w:cs="Times New Roman"/>
          <w:sz w:val="24"/>
        </w:rPr>
        <w:t xml:space="preserve">(5), 807–821. </w:t>
      </w:r>
    </w:p>
    <w:p w14:paraId="6C3B79F1" w14:textId="5863B58E"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Zhang, H., Kim, G., &amp; Xing, E. P. (2015). Dynamic Topic Modeling for Monitoring Market Competition from Online Text and Image Data. </w:t>
      </w:r>
      <w:r w:rsidRPr="00696A89">
        <w:rPr>
          <w:rFonts w:ascii="Times New Roman" w:hAnsi="Times New Roman" w:cs="Times New Roman"/>
          <w:i/>
          <w:iCs/>
          <w:sz w:val="24"/>
        </w:rPr>
        <w:t>Proceedings of the 21th ACM SIGKDD International Conference on Knowledge Discovery and Data Mining - KDD ’15</w:t>
      </w:r>
      <w:r w:rsidRPr="00696A89">
        <w:rPr>
          <w:rFonts w:ascii="Times New Roman" w:hAnsi="Times New Roman" w:cs="Times New Roman"/>
          <w:sz w:val="24"/>
        </w:rPr>
        <w:t xml:space="preserve">, 1425–1434. </w:t>
      </w:r>
    </w:p>
    <w:p w14:paraId="40C206D7" w14:textId="189D7B61" w:rsidR="00696A89" w:rsidRPr="00696A89" w:rsidRDefault="00696A89" w:rsidP="00696A89">
      <w:pPr>
        <w:pStyle w:val="Bibliography"/>
        <w:rPr>
          <w:rFonts w:ascii="Times New Roman" w:hAnsi="Times New Roman" w:cs="Times New Roman"/>
          <w:sz w:val="24"/>
        </w:rPr>
      </w:pPr>
      <w:r w:rsidRPr="00696A89">
        <w:rPr>
          <w:rFonts w:ascii="Times New Roman" w:hAnsi="Times New Roman" w:cs="Times New Roman"/>
          <w:sz w:val="24"/>
        </w:rPr>
        <w:t xml:space="preserve">Zhao, H., Zhang, H., Ge, Y., Liu, Q., Chen, E., Li, H., &amp; Wu, L. (2017). Tracking the Dynamics in Crowdfunding. </w:t>
      </w:r>
      <w:r w:rsidRPr="00696A89">
        <w:rPr>
          <w:rFonts w:ascii="Times New Roman" w:hAnsi="Times New Roman" w:cs="Times New Roman"/>
          <w:i/>
          <w:iCs/>
          <w:sz w:val="24"/>
        </w:rPr>
        <w:t>Proceedings of the 23rd ACM SIGKDD International Conference on Knowledge Discovery and Data Mining</w:t>
      </w:r>
      <w:r w:rsidRPr="00696A89">
        <w:rPr>
          <w:rFonts w:ascii="Times New Roman" w:hAnsi="Times New Roman" w:cs="Times New Roman"/>
          <w:sz w:val="24"/>
        </w:rPr>
        <w:t xml:space="preserve">, 625–634. </w:t>
      </w:r>
    </w:p>
    <w:p w14:paraId="53AB20C2" w14:textId="2D4B9148" w:rsidR="00302D10" w:rsidRPr="00302D10" w:rsidRDefault="00696A89" w:rsidP="003D6B3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302D10" w:rsidRPr="00302D10" w:rsidSect="000430C9">
      <w:headerReference w:type="default" r:id="rId12"/>
      <w:footerReference w:type="default" r:id="rId13"/>
      <w:pgSz w:w="12240" w:h="15840"/>
      <w:pgMar w:top="2160" w:right="1440" w:bottom="1440" w:left="1440" w:header="720" w:footer="54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KRISTINA DIEKMANN" w:date="2020-06-26T14:20:00Z" w:initials="KD">
    <w:p w14:paraId="59ED171B" w14:textId="7C2E1247" w:rsidR="009B05F3" w:rsidRDefault="009B05F3">
      <w:pPr>
        <w:pStyle w:val="CommentText"/>
      </w:pPr>
      <w:r>
        <w:rPr>
          <w:rStyle w:val="CommentReference"/>
        </w:rPr>
        <w:annotationRef/>
      </w:r>
      <w:r>
        <w:t>Influence?</w:t>
      </w:r>
    </w:p>
  </w:comment>
  <w:comment w:id="17" w:author="Amrita Dey" w:date="2020-07-02T18:50:00Z" w:initials="AD">
    <w:p w14:paraId="226E2700" w14:textId="6AB62B25" w:rsidR="009B05F3" w:rsidRDefault="009B05F3">
      <w:pPr>
        <w:pStyle w:val="CommentText"/>
      </w:pPr>
      <w:r>
        <w:rPr>
          <w:rStyle w:val="CommentReference"/>
        </w:rPr>
        <w:annotationRef/>
      </w:r>
      <w:r>
        <w:t>added</w:t>
      </w:r>
    </w:p>
  </w:comment>
  <w:comment w:id="31" w:author="KRISTINA DIEKMANN" w:date="2020-06-26T14:43:00Z" w:initials="KD">
    <w:p w14:paraId="440E065F" w14:textId="77777777" w:rsidR="00B85B83" w:rsidRPr="00E85B0E" w:rsidRDefault="00B85B83" w:rsidP="00B85B83">
      <w:pPr>
        <w:pStyle w:val="CommentText"/>
      </w:pPr>
      <w:r>
        <w:rPr>
          <w:rStyle w:val="CommentReference"/>
        </w:rPr>
        <w:annotationRef/>
      </w:r>
      <w:r>
        <w:t>Why?  You need to develop the theory underlying your hypotheses.  Is this based on construal fit? (see Berson &amp; Halevy, 2014</w:t>
      </w:r>
      <w:r w:rsidRPr="00E85B0E">
        <w:t xml:space="preserve">; </w:t>
      </w:r>
      <w:r w:rsidRPr="00E85B0E">
        <w:rPr>
          <w:rFonts w:ascii="Times New Roman" w:hAnsi="Times New Roman" w:cs="Times New Roman"/>
        </w:rPr>
        <w:t>Fujita, Eyal, Chaiken, Trope &amp; Liberman 2008; Kim, Rao, &amp; Lee (2009) and other papers on construal fit. (though this would suggest the opposite… investors are at high construal and psychologically distant, so a high construal message would engage them more and motivate them more).</w:t>
      </w:r>
      <w:r>
        <w:rPr>
          <w:rFonts w:ascii="Times New Roman" w:hAnsi="Times New Roman" w:cs="Times New Roman"/>
        </w:rPr>
        <w:t xml:space="preserve">  Why will low construal elements motivate investors more?  You haven’t provided any explanation or theory for this.</w:t>
      </w:r>
    </w:p>
  </w:comment>
  <w:comment w:id="32" w:author="Amrita Dey" w:date="2020-07-04T01:14:00Z" w:initials="AD">
    <w:p w14:paraId="5FC2037A" w14:textId="77777777" w:rsidR="00EC717B" w:rsidRDefault="00EC717B">
      <w:pPr>
        <w:pStyle w:val="CommentText"/>
        <w:rPr>
          <w:rStyle w:val="CommentReference"/>
        </w:rPr>
      </w:pPr>
      <w:r>
        <w:rPr>
          <w:rStyle w:val="CommentReference"/>
        </w:rPr>
        <w:annotationRef/>
      </w:r>
      <w:r>
        <w:rPr>
          <w:rStyle w:val="CommentReference"/>
        </w:rPr>
        <w:t xml:space="preserve">Have attempted to explain this…in this case, </w:t>
      </w:r>
    </w:p>
    <w:p w14:paraId="4AE81020" w14:textId="77777777" w:rsidR="00EC717B" w:rsidRDefault="00EC717B">
      <w:pPr>
        <w:pStyle w:val="CommentText"/>
        <w:rPr>
          <w:rStyle w:val="CommentReference"/>
        </w:rPr>
      </w:pPr>
      <w:r>
        <w:rPr>
          <w:rStyle w:val="CommentReference"/>
        </w:rPr>
        <w:t xml:space="preserve">1) the investor is actually in a low-construal because of immediate contribution and a future promised product. </w:t>
      </w:r>
    </w:p>
    <w:p w14:paraId="7A28075E" w14:textId="77777777" w:rsidR="00EC717B" w:rsidRDefault="00EC717B">
      <w:pPr>
        <w:pStyle w:val="CommentText"/>
        <w:rPr>
          <w:rStyle w:val="CommentReference"/>
        </w:rPr>
      </w:pPr>
      <w:r>
        <w:rPr>
          <w:rStyle w:val="CommentReference"/>
        </w:rPr>
        <w:t>2) Also the low construal based description outlines feasibility (timelines, production, team responsibilities) which lower the risk and uncertainty for the backer.</w:t>
      </w:r>
    </w:p>
    <w:p w14:paraId="5BACD168" w14:textId="5FF88C77" w:rsidR="00EC717B" w:rsidRDefault="00EC717B">
      <w:pPr>
        <w:pStyle w:val="CommentText"/>
      </w:pPr>
      <w:r>
        <w:rPr>
          <w:rStyle w:val="CommentReference"/>
        </w:rPr>
        <w:t>3) Finally reward based contribution is akin to purchase for self – hence low construal.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ED171B" w15:done="0"/>
  <w15:commentEx w15:paraId="226E2700" w15:paraIdParent="59ED171B" w15:done="0"/>
  <w15:commentEx w15:paraId="440E065F" w15:done="0"/>
  <w15:commentEx w15:paraId="5BACD168" w15:paraIdParent="440E06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8AADA" w16cex:dateUtc="2020-07-03T00:50:00Z"/>
  <w16cex:commentExtensible w16cex:durableId="22AA568D" w16cex:dateUtc="2020-07-04T0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ED171B" w16cid:durableId="22A082B0"/>
  <w16cid:commentId w16cid:paraId="226E2700" w16cid:durableId="22A8AADA"/>
  <w16cid:commentId w16cid:paraId="440E065F" w16cid:durableId="22AA5684"/>
  <w16cid:commentId w16cid:paraId="5BACD168" w16cid:durableId="22AA56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D025D" w14:textId="77777777" w:rsidR="007A4518" w:rsidRDefault="007A4518" w:rsidP="00731649">
      <w:pPr>
        <w:spacing w:after="0" w:line="240" w:lineRule="auto"/>
      </w:pPr>
      <w:r>
        <w:separator/>
      </w:r>
    </w:p>
  </w:endnote>
  <w:endnote w:type="continuationSeparator" w:id="0">
    <w:p w14:paraId="6DA466E0" w14:textId="77777777" w:rsidR="007A4518" w:rsidRDefault="007A4518" w:rsidP="00731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626901"/>
      <w:docPartObj>
        <w:docPartGallery w:val="Page Numbers (Bottom of Page)"/>
        <w:docPartUnique/>
      </w:docPartObj>
    </w:sdtPr>
    <w:sdtEndPr>
      <w:rPr>
        <w:noProof/>
      </w:rPr>
    </w:sdtEndPr>
    <w:sdtContent>
      <w:p w14:paraId="62DA65B3" w14:textId="1309E9BA" w:rsidR="009B05F3" w:rsidRDefault="009B05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78D4F" w14:textId="77777777" w:rsidR="009B05F3" w:rsidRDefault="009B0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7A0B2" w14:textId="77777777" w:rsidR="007A4518" w:rsidRDefault="007A4518" w:rsidP="00731649">
      <w:pPr>
        <w:spacing w:after="0" w:line="240" w:lineRule="auto"/>
      </w:pPr>
      <w:r>
        <w:separator/>
      </w:r>
    </w:p>
  </w:footnote>
  <w:footnote w:type="continuationSeparator" w:id="0">
    <w:p w14:paraId="1CD83ED0" w14:textId="77777777" w:rsidR="007A4518" w:rsidRDefault="007A4518" w:rsidP="00731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07423" w14:textId="20746D9C" w:rsidR="009B05F3" w:rsidRPr="000430C9" w:rsidRDefault="009B05F3" w:rsidP="006F0ABD">
    <w:pPr>
      <w:rPr>
        <w:rFonts w:ascii="Times New Roman" w:hAnsi="Times New Roman" w:cs="Times New Roman"/>
        <w:i/>
        <w:iCs/>
        <w:sz w:val="24"/>
        <w:szCs w:val="24"/>
      </w:rPr>
    </w:pPr>
    <w:r w:rsidRPr="000430C9">
      <w:rPr>
        <w:rFonts w:ascii="Times New Roman" w:hAnsi="Times New Roman" w:cs="Times New Roman"/>
        <w:i/>
        <w:iCs/>
        <w:sz w:val="24"/>
        <w:szCs w:val="24"/>
      </w:rPr>
      <w:t xml:space="preserve">Illustrate Future as ‘Near’: Predicting Success in Crowdfunding </w:t>
    </w:r>
    <w:r w:rsidR="00AD7D97">
      <w:rPr>
        <w:rFonts w:ascii="Times New Roman" w:hAnsi="Times New Roman" w:cs="Times New Roman"/>
        <w:i/>
        <w:iCs/>
        <w:sz w:val="24"/>
        <w:szCs w:val="24"/>
      </w:rPr>
      <w:t>through</w:t>
    </w:r>
    <w:r w:rsidRPr="000430C9">
      <w:rPr>
        <w:rFonts w:ascii="Times New Roman" w:hAnsi="Times New Roman" w:cs="Times New Roman"/>
        <w:i/>
        <w:iCs/>
        <w:sz w:val="24"/>
        <w:szCs w:val="24"/>
      </w:rPr>
      <w:t xml:space="preserve"> the lens of Construal Level Theory </w:t>
    </w:r>
    <w:r w:rsidR="00AD7D97">
      <w:rPr>
        <w:rFonts w:ascii="Times New Roman" w:hAnsi="Times New Roman" w:cs="Times New Roman"/>
        <w:i/>
        <w:iCs/>
        <w:sz w:val="24"/>
        <w:szCs w:val="24"/>
      </w:rPr>
      <w:t>using</w:t>
    </w:r>
    <w:r w:rsidRPr="000430C9">
      <w:rPr>
        <w:rFonts w:ascii="Times New Roman" w:hAnsi="Times New Roman" w:cs="Times New Roman"/>
        <w:i/>
        <w:iCs/>
        <w:sz w:val="24"/>
        <w:szCs w:val="24"/>
      </w:rPr>
      <w:t xml:space="preserve"> Multimodal Deep Learning.</w:t>
    </w:r>
  </w:p>
  <w:p w14:paraId="393AC480" w14:textId="77777777" w:rsidR="009B05F3" w:rsidRPr="00731649" w:rsidRDefault="009B05F3" w:rsidP="00731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622B8"/>
    <w:multiLevelType w:val="hybridMultilevel"/>
    <w:tmpl w:val="306C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RISTINA DIEKMANN">
    <w15:presenceInfo w15:providerId="AD" w15:userId="S-1-5-21-1599696121-1964574698-334091239-27540"/>
  </w15:person>
  <w15:person w15:author="Amrita Dey">
    <w15:presenceInfo w15:providerId="Windows Live" w15:userId="7a027617ce4628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53"/>
    <w:rsid w:val="000024F8"/>
    <w:rsid w:val="00006308"/>
    <w:rsid w:val="000111E3"/>
    <w:rsid w:val="00021FEB"/>
    <w:rsid w:val="000228D1"/>
    <w:rsid w:val="0002432E"/>
    <w:rsid w:val="000247C2"/>
    <w:rsid w:val="00026FA4"/>
    <w:rsid w:val="00031F06"/>
    <w:rsid w:val="0003611F"/>
    <w:rsid w:val="000430C9"/>
    <w:rsid w:val="000448FF"/>
    <w:rsid w:val="00050262"/>
    <w:rsid w:val="000514B0"/>
    <w:rsid w:val="0005188E"/>
    <w:rsid w:val="00053E16"/>
    <w:rsid w:val="000542A4"/>
    <w:rsid w:val="00060351"/>
    <w:rsid w:val="00061975"/>
    <w:rsid w:val="00061EA1"/>
    <w:rsid w:val="0006267D"/>
    <w:rsid w:val="0006348B"/>
    <w:rsid w:val="0006690F"/>
    <w:rsid w:val="000769FE"/>
    <w:rsid w:val="0007791E"/>
    <w:rsid w:val="00080ADE"/>
    <w:rsid w:val="000816E7"/>
    <w:rsid w:val="0008323C"/>
    <w:rsid w:val="00090EF3"/>
    <w:rsid w:val="0009374F"/>
    <w:rsid w:val="000968F4"/>
    <w:rsid w:val="00097433"/>
    <w:rsid w:val="000A50CA"/>
    <w:rsid w:val="000B2FC3"/>
    <w:rsid w:val="000B3047"/>
    <w:rsid w:val="000B349B"/>
    <w:rsid w:val="000B6A65"/>
    <w:rsid w:val="000B6BC0"/>
    <w:rsid w:val="000B6F6B"/>
    <w:rsid w:val="000C388A"/>
    <w:rsid w:val="000C516D"/>
    <w:rsid w:val="000C6620"/>
    <w:rsid w:val="000D0497"/>
    <w:rsid w:val="000D1B59"/>
    <w:rsid w:val="000D2F07"/>
    <w:rsid w:val="000D34D1"/>
    <w:rsid w:val="000E1B2E"/>
    <w:rsid w:val="000E27E3"/>
    <w:rsid w:val="000E54A3"/>
    <w:rsid w:val="000F01E9"/>
    <w:rsid w:val="000F60C0"/>
    <w:rsid w:val="000F67D4"/>
    <w:rsid w:val="000F7AFB"/>
    <w:rsid w:val="00101ADD"/>
    <w:rsid w:val="00105644"/>
    <w:rsid w:val="00106B2C"/>
    <w:rsid w:val="001133F7"/>
    <w:rsid w:val="00115D54"/>
    <w:rsid w:val="00115E65"/>
    <w:rsid w:val="001322B0"/>
    <w:rsid w:val="00136C66"/>
    <w:rsid w:val="001371DC"/>
    <w:rsid w:val="001375F2"/>
    <w:rsid w:val="00137A8D"/>
    <w:rsid w:val="001436B3"/>
    <w:rsid w:val="00146086"/>
    <w:rsid w:val="00147483"/>
    <w:rsid w:val="001535DD"/>
    <w:rsid w:val="00153677"/>
    <w:rsid w:val="00155C16"/>
    <w:rsid w:val="00156223"/>
    <w:rsid w:val="00157953"/>
    <w:rsid w:val="001619D2"/>
    <w:rsid w:val="0016439A"/>
    <w:rsid w:val="00165202"/>
    <w:rsid w:val="0016626D"/>
    <w:rsid w:val="0017474A"/>
    <w:rsid w:val="0017534C"/>
    <w:rsid w:val="001804DE"/>
    <w:rsid w:val="00183884"/>
    <w:rsid w:val="00184BCE"/>
    <w:rsid w:val="00185B8A"/>
    <w:rsid w:val="001861BC"/>
    <w:rsid w:val="001909B4"/>
    <w:rsid w:val="0019666A"/>
    <w:rsid w:val="001A2197"/>
    <w:rsid w:val="001A44A3"/>
    <w:rsid w:val="001A6AD3"/>
    <w:rsid w:val="001B165A"/>
    <w:rsid w:val="001B2F70"/>
    <w:rsid w:val="001B3FBA"/>
    <w:rsid w:val="001B41B0"/>
    <w:rsid w:val="001C32F8"/>
    <w:rsid w:val="001D2FB8"/>
    <w:rsid w:val="001D469A"/>
    <w:rsid w:val="001E2788"/>
    <w:rsid w:val="001F2B1C"/>
    <w:rsid w:val="001F756A"/>
    <w:rsid w:val="001F7B81"/>
    <w:rsid w:val="00203D68"/>
    <w:rsid w:val="002076F0"/>
    <w:rsid w:val="00215CA2"/>
    <w:rsid w:val="00215D06"/>
    <w:rsid w:val="002168B1"/>
    <w:rsid w:val="00217C64"/>
    <w:rsid w:val="00220BC7"/>
    <w:rsid w:val="00221FE8"/>
    <w:rsid w:val="002264EE"/>
    <w:rsid w:val="00226501"/>
    <w:rsid w:val="002278C4"/>
    <w:rsid w:val="00230F0E"/>
    <w:rsid w:val="0023391A"/>
    <w:rsid w:val="00234561"/>
    <w:rsid w:val="00234BD2"/>
    <w:rsid w:val="00235365"/>
    <w:rsid w:val="00242E53"/>
    <w:rsid w:val="00243BD7"/>
    <w:rsid w:val="002447A6"/>
    <w:rsid w:val="002466AF"/>
    <w:rsid w:val="002517CD"/>
    <w:rsid w:val="002531DD"/>
    <w:rsid w:val="00256D1F"/>
    <w:rsid w:val="00257622"/>
    <w:rsid w:val="0026116A"/>
    <w:rsid w:val="00262618"/>
    <w:rsid w:val="00263FC0"/>
    <w:rsid w:val="002653C3"/>
    <w:rsid w:val="00266971"/>
    <w:rsid w:val="00273BAE"/>
    <w:rsid w:val="00274C16"/>
    <w:rsid w:val="00275DE2"/>
    <w:rsid w:val="002779A7"/>
    <w:rsid w:val="00277C6D"/>
    <w:rsid w:val="0028061B"/>
    <w:rsid w:val="002813E1"/>
    <w:rsid w:val="00290090"/>
    <w:rsid w:val="00293E4C"/>
    <w:rsid w:val="002977D1"/>
    <w:rsid w:val="002A0415"/>
    <w:rsid w:val="002A1A6A"/>
    <w:rsid w:val="002A4002"/>
    <w:rsid w:val="002B2460"/>
    <w:rsid w:val="002B4F96"/>
    <w:rsid w:val="002B6B9D"/>
    <w:rsid w:val="002C43BE"/>
    <w:rsid w:val="002C45E6"/>
    <w:rsid w:val="002D1DB7"/>
    <w:rsid w:val="002D4179"/>
    <w:rsid w:val="002D5F92"/>
    <w:rsid w:val="002D61A8"/>
    <w:rsid w:val="002D61F0"/>
    <w:rsid w:val="002E1FE6"/>
    <w:rsid w:val="002E724B"/>
    <w:rsid w:val="002F0CDD"/>
    <w:rsid w:val="002F2418"/>
    <w:rsid w:val="002F2A3E"/>
    <w:rsid w:val="00302679"/>
    <w:rsid w:val="00302D10"/>
    <w:rsid w:val="00310DD9"/>
    <w:rsid w:val="00315988"/>
    <w:rsid w:val="0031791E"/>
    <w:rsid w:val="00320385"/>
    <w:rsid w:val="00321B17"/>
    <w:rsid w:val="00325102"/>
    <w:rsid w:val="003318E1"/>
    <w:rsid w:val="00332136"/>
    <w:rsid w:val="00341B3C"/>
    <w:rsid w:val="00342637"/>
    <w:rsid w:val="00346140"/>
    <w:rsid w:val="00347241"/>
    <w:rsid w:val="003524E8"/>
    <w:rsid w:val="00352E2D"/>
    <w:rsid w:val="00352EBB"/>
    <w:rsid w:val="00356419"/>
    <w:rsid w:val="0036043D"/>
    <w:rsid w:val="0036203A"/>
    <w:rsid w:val="003633B6"/>
    <w:rsid w:val="00363B0A"/>
    <w:rsid w:val="00366788"/>
    <w:rsid w:val="00366F7A"/>
    <w:rsid w:val="003767E8"/>
    <w:rsid w:val="00376A2C"/>
    <w:rsid w:val="00377D8F"/>
    <w:rsid w:val="00391C6B"/>
    <w:rsid w:val="00391CA5"/>
    <w:rsid w:val="00393799"/>
    <w:rsid w:val="00394751"/>
    <w:rsid w:val="003A1449"/>
    <w:rsid w:val="003A3885"/>
    <w:rsid w:val="003A6968"/>
    <w:rsid w:val="003A6B48"/>
    <w:rsid w:val="003A74C7"/>
    <w:rsid w:val="003A7FDB"/>
    <w:rsid w:val="003B5B1D"/>
    <w:rsid w:val="003C4588"/>
    <w:rsid w:val="003C532A"/>
    <w:rsid w:val="003C5FBD"/>
    <w:rsid w:val="003D0FE2"/>
    <w:rsid w:val="003D2586"/>
    <w:rsid w:val="003D59CC"/>
    <w:rsid w:val="003D6B38"/>
    <w:rsid w:val="003E2132"/>
    <w:rsid w:val="003E3595"/>
    <w:rsid w:val="003E4C20"/>
    <w:rsid w:val="003E764F"/>
    <w:rsid w:val="003F45BC"/>
    <w:rsid w:val="00401CD5"/>
    <w:rsid w:val="00401ECF"/>
    <w:rsid w:val="00401EDE"/>
    <w:rsid w:val="00403BFE"/>
    <w:rsid w:val="004063A5"/>
    <w:rsid w:val="004107A6"/>
    <w:rsid w:val="00410ED8"/>
    <w:rsid w:val="00413550"/>
    <w:rsid w:val="00414E08"/>
    <w:rsid w:val="00415B12"/>
    <w:rsid w:val="0041691D"/>
    <w:rsid w:val="00427656"/>
    <w:rsid w:val="00431F38"/>
    <w:rsid w:val="004339B5"/>
    <w:rsid w:val="00435F7E"/>
    <w:rsid w:val="004403B4"/>
    <w:rsid w:val="004424AF"/>
    <w:rsid w:val="00442708"/>
    <w:rsid w:val="00454569"/>
    <w:rsid w:val="00461A8F"/>
    <w:rsid w:val="00462EE0"/>
    <w:rsid w:val="00464EB4"/>
    <w:rsid w:val="004728F1"/>
    <w:rsid w:val="0047784E"/>
    <w:rsid w:val="00480866"/>
    <w:rsid w:val="00481D9F"/>
    <w:rsid w:val="004963A8"/>
    <w:rsid w:val="004A167A"/>
    <w:rsid w:val="004A1CB0"/>
    <w:rsid w:val="004A240D"/>
    <w:rsid w:val="004A4AE0"/>
    <w:rsid w:val="004A7B47"/>
    <w:rsid w:val="004A7F5A"/>
    <w:rsid w:val="004B060F"/>
    <w:rsid w:val="004B6A23"/>
    <w:rsid w:val="004C10D4"/>
    <w:rsid w:val="004C3B26"/>
    <w:rsid w:val="004C68FF"/>
    <w:rsid w:val="004D26E1"/>
    <w:rsid w:val="004D6025"/>
    <w:rsid w:val="004E134D"/>
    <w:rsid w:val="004E1459"/>
    <w:rsid w:val="004E1AC2"/>
    <w:rsid w:val="004E479B"/>
    <w:rsid w:val="004E7263"/>
    <w:rsid w:val="004E7E24"/>
    <w:rsid w:val="004F495D"/>
    <w:rsid w:val="005016BF"/>
    <w:rsid w:val="00504811"/>
    <w:rsid w:val="005115F8"/>
    <w:rsid w:val="0051477A"/>
    <w:rsid w:val="00517231"/>
    <w:rsid w:val="00523168"/>
    <w:rsid w:val="00523500"/>
    <w:rsid w:val="00524238"/>
    <w:rsid w:val="00525296"/>
    <w:rsid w:val="0052661F"/>
    <w:rsid w:val="00540164"/>
    <w:rsid w:val="00542CC0"/>
    <w:rsid w:val="00552B64"/>
    <w:rsid w:val="00553636"/>
    <w:rsid w:val="005538FC"/>
    <w:rsid w:val="005557D9"/>
    <w:rsid w:val="00556887"/>
    <w:rsid w:val="00557AB4"/>
    <w:rsid w:val="005602D6"/>
    <w:rsid w:val="00563910"/>
    <w:rsid w:val="0056594D"/>
    <w:rsid w:val="00567DC5"/>
    <w:rsid w:val="00574352"/>
    <w:rsid w:val="00576330"/>
    <w:rsid w:val="00584D4F"/>
    <w:rsid w:val="00586A12"/>
    <w:rsid w:val="0059537C"/>
    <w:rsid w:val="00595F9B"/>
    <w:rsid w:val="005A120B"/>
    <w:rsid w:val="005B20DB"/>
    <w:rsid w:val="005B3581"/>
    <w:rsid w:val="005B3AD1"/>
    <w:rsid w:val="005B6356"/>
    <w:rsid w:val="005C3B6C"/>
    <w:rsid w:val="005C6E53"/>
    <w:rsid w:val="005D4CEF"/>
    <w:rsid w:val="005D54E0"/>
    <w:rsid w:val="005D6F71"/>
    <w:rsid w:val="005E24C7"/>
    <w:rsid w:val="005E4958"/>
    <w:rsid w:val="005F3F35"/>
    <w:rsid w:val="005F76EC"/>
    <w:rsid w:val="00603971"/>
    <w:rsid w:val="00603D62"/>
    <w:rsid w:val="00604214"/>
    <w:rsid w:val="006045E0"/>
    <w:rsid w:val="0060636E"/>
    <w:rsid w:val="006077F1"/>
    <w:rsid w:val="00610F44"/>
    <w:rsid w:val="00612B4E"/>
    <w:rsid w:val="006131C0"/>
    <w:rsid w:val="00613B59"/>
    <w:rsid w:val="00614058"/>
    <w:rsid w:val="00614233"/>
    <w:rsid w:val="00623E15"/>
    <w:rsid w:val="00626A9D"/>
    <w:rsid w:val="00634B49"/>
    <w:rsid w:val="006357DF"/>
    <w:rsid w:val="00640BD2"/>
    <w:rsid w:val="006427FE"/>
    <w:rsid w:val="00644C6C"/>
    <w:rsid w:val="00647C90"/>
    <w:rsid w:val="00651237"/>
    <w:rsid w:val="00653E2C"/>
    <w:rsid w:val="00655EE7"/>
    <w:rsid w:val="00664241"/>
    <w:rsid w:val="0067519A"/>
    <w:rsid w:val="0067535E"/>
    <w:rsid w:val="006762BA"/>
    <w:rsid w:val="00677C43"/>
    <w:rsid w:val="00681417"/>
    <w:rsid w:val="00682418"/>
    <w:rsid w:val="006829D4"/>
    <w:rsid w:val="006843A8"/>
    <w:rsid w:val="00685904"/>
    <w:rsid w:val="00686581"/>
    <w:rsid w:val="00696694"/>
    <w:rsid w:val="00696A89"/>
    <w:rsid w:val="00697856"/>
    <w:rsid w:val="006A2A88"/>
    <w:rsid w:val="006A3410"/>
    <w:rsid w:val="006A34E6"/>
    <w:rsid w:val="006A7D37"/>
    <w:rsid w:val="006B1F79"/>
    <w:rsid w:val="006C4332"/>
    <w:rsid w:val="006C6996"/>
    <w:rsid w:val="006D454F"/>
    <w:rsid w:val="006E3554"/>
    <w:rsid w:val="006E381B"/>
    <w:rsid w:val="006F0ABD"/>
    <w:rsid w:val="006F4903"/>
    <w:rsid w:val="006F7F52"/>
    <w:rsid w:val="00700249"/>
    <w:rsid w:val="00700439"/>
    <w:rsid w:val="00703057"/>
    <w:rsid w:val="00703216"/>
    <w:rsid w:val="00704FE4"/>
    <w:rsid w:val="00707CFF"/>
    <w:rsid w:val="0071779A"/>
    <w:rsid w:val="007210FE"/>
    <w:rsid w:val="00721CE4"/>
    <w:rsid w:val="007257AC"/>
    <w:rsid w:val="00731649"/>
    <w:rsid w:val="0073589F"/>
    <w:rsid w:val="007435AC"/>
    <w:rsid w:val="0075022F"/>
    <w:rsid w:val="007512F0"/>
    <w:rsid w:val="00753091"/>
    <w:rsid w:val="0075393A"/>
    <w:rsid w:val="007547BF"/>
    <w:rsid w:val="00755497"/>
    <w:rsid w:val="00764BDF"/>
    <w:rsid w:val="0076569D"/>
    <w:rsid w:val="00765FCA"/>
    <w:rsid w:val="0076775F"/>
    <w:rsid w:val="007707DF"/>
    <w:rsid w:val="00772CC8"/>
    <w:rsid w:val="007733E5"/>
    <w:rsid w:val="00781380"/>
    <w:rsid w:val="0078263D"/>
    <w:rsid w:val="007833BC"/>
    <w:rsid w:val="00783DFF"/>
    <w:rsid w:val="00791ACB"/>
    <w:rsid w:val="00792045"/>
    <w:rsid w:val="007961DD"/>
    <w:rsid w:val="007A193C"/>
    <w:rsid w:val="007A2016"/>
    <w:rsid w:val="007A273D"/>
    <w:rsid w:val="007A4518"/>
    <w:rsid w:val="007B2AAB"/>
    <w:rsid w:val="007B2D29"/>
    <w:rsid w:val="007B2DA8"/>
    <w:rsid w:val="007C050E"/>
    <w:rsid w:val="007C0936"/>
    <w:rsid w:val="007C7E40"/>
    <w:rsid w:val="007D3395"/>
    <w:rsid w:val="007E551E"/>
    <w:rsid w:val="007E5F9F"/>
    <w:rsid w:val="007E7409"/>
    <w:rsid w:val="007E7DA8"/>
    <w:rsid w:val="007F2592"/>
    <w:rsid w:val="007F5D64"/>
    <w:rsid w:val="0080073C"/>
    <w:rsid w:val="00800D92"/>
    <w:rsid w:val="00801C7D"/>
    <w:rsid w:val="0080594F"/>
    <w:rsid w:val="00807C97"/>
    <w:rsid w:val="008114EE"/>
    <w:rsid w:val="00811A82"/>
    <w:rsid w:val="008154E0"/>
    <w:rsid w:val="008175A2"/>
    <w:rsid w:val="00824AB6"/>
    <w:rsid w:val="00825718"/>
    <w:rsid w:val="0082657A"/>
    <w:rsid w:val="0082715A"/>
    <w:rsid w:val="008313BC"/>
    <w:rsid w:val="00845F3D"/>
    <w:rsid w:val="00851336"/>
    <w:rsid w:val="00854FD6"/>
    <w:rsid w:val="00865DF7"/>
    <w:rsid w:val="00871309"/>
    <w:rsid w:val="008757AC"/>
    <w:rsid w:val="008770A5"/>
    <w:rsid w:val="00884F2F"/>
    <w:rsid w:val="008A5D33"/>
    <w:rsid w:val="008A7B7E"/>
    <w:rsid w:val="008B01EC"/>
    <w:rsid w:val="008B29F7"/>
    <w:rsid w:val="008B3BE1"/>
    <w:rsid w:val="008B3FB7"/>
    <w:rsid w:val="008B5216"/>
    <w:rsid w:val="008B56A5"/>
    <w:rsid w:val="008B6A10"/>
    <w:rsid w:val="008B6DE1"/>
    <w:rsid w:val="008B744B"/>
    <w:rsid w:val="008C0BD5"/>
    <w:rsid w:val="008C0D75"/>
    <w:rsid w:val="008C5A86"/>
    <w:rsid w:val="008C6463"/>
    <w:rsid w:val="008D1BDF"/>
    <w:rsid w:val="008D1FA4"/>
    <w:rsid w:val="008D2F65"/>
    <w:rsid w:val="008D5464"/>
    <w:rsid w:val="008E1353"/>
    <w:rsid w:val="008F1B9D"/>
    <w:rsid w:val="008F34C6"/>
    <w:rsid w:val="008F3DCD"/>
    <w:rsid w:val="00903947"/>
    <w:rsid w:val="0090433A"/>
    <w:rsid w:val="00906310"/>
    <w:rsid w:val="0091005B"/>
    <w:rsid w:val="00914AA7"/>
    <w:rsid w:val="00916D97"/>
    <w:rsid w:val="009210B0"/>
    <w:rsid w:val="00922351"/>
    <w:rsid w:val="00923469"/>
    <w:rsid w:val="009300D2"/>
    <w:rsid w:val="00935370"/>
    <w:rsid w:val="00937253"/>
    <w:rsid w:val="00937452"/>
    <w:rsid w:val="009415D0"/>
    <w:rsid w:val="0094213D"/>
    <w:rsid w:val="00942330"/>
    <w:rsid w:val="00945A4E"/>
    <w:rsid w:val="009504E8"/>
    <w:rsid w:val="00951E6C"/>
    <w:rsid w:val="00954AAF"/>
    <w:rsid w:val="009557C3"/>
    <w:rsid w:val="00957EA3"/>
    <w:rsid w:val="00964454"/>
    <w:rsid w:val="00967AAE"/>
    <w:rsid w:val="00970BAF"/>
    <w:rsid w:val="00976039"/>
    <w:rsid w:val="00981282"/>
    <w:rsid w:val="00986624"/>
    <w:rsid w:val="0099284D"/>
    <w:rsid w:val="009930C6"/>
    <w:rsid w:val="00993B8A"/>
    <w:rsid w:val="00994718"/>
    <w:rsid w:val="00994D05"/>
    <w:rsid w:val="009A329A"/>
    <w:rsid w:val="009A5E2F"/>
    <w:rsid w:val="009A68B9"/>
    <w:rsid w:val="009B05F3"/>
    <w:rsid w:val="009B2BD1"/>
    <w:rsid w:val="009B30D5"/>
    <w:rsid w:val="009B3713"/>
    <w:rsid w:val="009C00CF"/>
    <w:rsid w:val="009C0A3B"/>
    <w:rsid w:val="009D4581"/>
    <w:rsid w:val="009E267D"/>
    <w:rsid w:val="009E387F"/>
    <w:rsid w:val="009E4754"/>
    <w:rsid w:val="009E5715"/>
    <w:rsid w:val="009E775F"/>
    <w:rsid w:val="009F67DC"/>
    <w:rsid w:val="009F70A1"/>
    <w:rsid w:val="00A062B8"/>
    <w:rsid w:val="00A069C7"/>
    <w:rsid w:val="00A07765"/>
    <w:rsid w:val="00A11536"/>
    <w:rsid w:val="00A12F9F"/>
    <w:rsid w:val="00A134D7"/>
    <w:rsid w:val="00A1444F"/>
    <w:rsid w:val="00A144CF"/>
    <w:rsid w:val="00A15114"/>
    <w:rsid w:val="00A24072"/>
    <w:rsid w:val="00A25269"/>
    <w:rsid w:val="00A26324"/>
    <w:rsid w:val="00A2637E"/>
    <w:rsid w:val="00A34DB6"/>
    <w:rsid w:val="00A35C81"/>
    <w:rsid w:val="00A3667C"/>
    <w:rsid w:val="00A40CF9"/>
    <w:rsid w:val="00A42DF7"/>
    <w:rsid w:val="00A42F97"/>
    <w:rsid w:val="00A4431F"/>
    <w:rsid w:val="00A45A12"/>
    <w:rsid w:val="00A47CDB"/>
    <w:rsid w:val="00A508C2"/>
    <w:rsid w:val="00A51AD2"/>
    <w:rsid w:val="00A54134"/>
    <w:rsid w:val="00A54473"/>
    <w:rsid w:val="00A54F9C"/>
    <w:rsid w:val="00A6778F"/>
    <w:rsid w:val="00A70371"/>
    <w:rsid w:val="00A73B61"/>
    <w:rsid w:val="00A77DB6"/>
    <w:rsid w:val="00A84A96"/>
    <w:rsid w:val="00A86552"/>
    <w:rsid w:val="00A87F05"/>
    <w:rsid w:val="00A90233"/>
    <w:rsid w:val="00A91E43"/>
    <w:rsid w:val="00A9324A"/>
    <w:rsid w:val="00A94041"/>
    <w:rsid w:val="00A9767F"/>
    <w:rsid w:val="00AA1D65"/>
    <w:rsid w:val="00AA2022"/>
    <w:rsid w:val="00AA5709"/>
    <w:rsid w:val="00AB1588"/>
    <w:rsid w:val="00AB3979"/>
    <w:rsid w:val="00AB43F8"/>
    <w:rsid w:val="00AB7CED"/>
    <w:rsid w:val="00AC2B19"/>
    <w:rsid w:val="00AC2CF7"/>
    <w:rsid w:val="00AC3A24"/>
    <w:rsid w:val="00AC7AA3"/>
    <w:rsid w:val="00AD1990"/>
    <w:rsid w:val="00AD4C71"/>
    <w:rsid w:val="00AD7D97"/>
    <w:rsid w:val="00AE7DE9"/>
    <w:rsid w:val="00AF0B2E"/>
    <w:rsid w:val="00AF5548"/>
    <w:rsid w:val="00AF619C"/>
    <w:rsid w:val="00B057DC"/>
    <w:rsid w:val="00B103D2"/>
    <w:rsid w:val="00B16E6F"/>
    <w:rsid w:val="00B2017A"/>
    <w:rsid w:val="00B231A7"/>
    <w:rsid w:val="00B23226"/>
    <w:rsid w:val="00B24252"/>
    <w:rsid w:val="00B4108B"/>
    <w:rsid w:val="00B476EC"/>
    <w:rsid w:val="00B5294C"/>
    <w:rsid w:val="00B5463C"/>
    <w:rsid w:val="00B546CF"/>
    <w:rsid w:val="00B56E26"/>
    <w:rsid w:val="00B61509"/>
    <w:rsid w:val="00B618E3"/>
    <w:rsid w:val="00B63966"/>
    <w:rsid w:val="00B656B5"/>
    <w:rsid w:val="00B6761F"/>
    <w:rsid w:val="00B7215E"/>
    <w:rsid w:val="00B728EA"/>
    <w:rsid w:val="00B74E0C"/>
    <w:rsid w:val="00B81827"/>
    <w:rsid w:val="00B85B83"/>
    <w:rsid w:val="00B91D8C"/>
    <w:rsid w:val="00B93814"/>
    <w:rsid w:val="00B93D21"/>
    <w:rsid w:val="00B94565"/>
    <w:rsid w:val="00B95B0C"/>
    <w:rsid w:val="00BA0B91"/>
    <w:rsid w:val="00BA1294"/>
    <w:rsid w:val="00BA47B7"/>
    <w:rsid w:val="00BA4CFB"/>
    <w:rsid w:val="00BA6639"/>
    <w:rsid w:val="00BB0C78"/>
    <w:rsid w:val="00BB1C8B"/>
    <w:rsid w:val="00BB209F"/>
    <w:rsid w:val="00BB2C89"/>
    <w:rsid w:val="00BC2894"/>
    <w:rsid w:val="00BC39A9"/>
    <w:rsid w:val="00BC3D4C"/>
    <w:rsid w:val="00BC6B2B"/>
    <w:rsid w:val="00BD21F8"/>
    <w:rsid w:val="00BD333E"/>
    <w:rsid w:val="00BE1573"/>
    <w:rsid w:val="00BE1B14"/>
    <w:rsid w:val="00BE49C6"/>
    <w:rsid w:val="00BE5199"/>
    <w:rsid w:val="00BF2669"/>
    <w:rsid w:val="00BF2CB3"/>
    <w:rsid w:val="00BF55AB"/>
    <w:rsid w:val="00C0159F"/>
    <w:rsid w:val="00C02377"/>
    <w:rsid w:val="00C071F8"/>
    <w:rsid w:val="00C114AC"/>
    <w:rsid w:val="00C16678"/>
    <w:rsid w:val="00C17FCC"/>
    <w:rsid w:val="00C20351"/>
    <w:rsid w:val="00C21943"/>
    <w:rsid w:val="00C22C8F"/>
    <w:rsid w:val="00C27F04"/>
    <w:rsid w:val="00C305C8"/>
    <w:rsid w:val="00C35F40"/>
    <w:rsid w:val="00C36EE3"/>
    <w:rsid w:val="00C476CD"/>
    <w:rsid w:val="00C47846"/>
    <w:rsid w:val="00C532C0"/>
    <w:rsid w:val="00C56430"/>
    <w:rsid w:val="00C56FDE"/>
    <w:rsid w:val="00C63F58"/>
    <w:rsid w:val="00C73FFA"/>
    <w:rsid w:val="00C81A43"/>
    <w:rsid w:val="00C83015"/>
    <w:rsid w:val="00C846A7"/>
    <w:rsid w:val="00CA0554"/>
    <w:rsid w:val="00CA1DAE"/>
    <w:rsid w:val="00CA531B"/>
    <w:rsid w:val="00CA74A2"/>
    <w:rsid w:val="00CB07E4"/>
    <w:rsid w:val="00CC0E9D"/>
    <w:rsid w:val="00CC4530"/>
    <w:rsid w:val="00CC7D53"/>
    <w:rsid w:val="00CD13B8"/>
    <w:rsid w:val="00CD255F"/>
    <w:rsid w:val="00CD68DD"/>
    <w:rsid w:val="00CD7FFC"/>
    <w:rsid w:val="00CE568F"/>
    <w:rsid w:val="00D00326"/>
    <w:rsid w:val="00D00439"/>
    <w:rsid w:val="00D0190D"/>
    <w:rsid w:val="00D0429B"/>
    <w:rsid w:val="00D06F71"/>
    <w:rsid w:val="00D07092"/>
    <w:rsid w:val="00D0783D"/>
    <w:rsid w:val="00D106DA"/>
    <w:rsid w:val="00D1164D"/>
    <w:rsid w:val="00D141B3"/>
    <w:rsid w:val="00D14D74"/>
    <w:rsid w:val="00D17F58"/>
    <w:rsid w:val="00D27266"/>
    <w:rsid w:val="00D33EEC"/>
    <w:rsid w:val="00D3667D"/>
    <w:rsid w:val="00D4599D"/>
    <w:rsid w:val="00D50296"/>
    <w:rsid w:val="00D525E5"/>
    <w:rsid w:val="00D53CA5"/>
    <w:rsid w:val="00D57F5C"/>
    <w:rsid w:val="00D61BC8"/>
    <w:rsid w:val="00D63A43"/>
    <w:rsid w:val="00D649BF"/>
    <w:rsid w:val="00D650CD"/>
    <w:rsid w:val="00D65183"/>
    <w:rsid w:val="00D67026"/>
    <w:rsid w:val="00D6754A"/>
    <w:rsid w:val="00D67BB1"/>
    <w:rsid w:val="00D71CB9"/>
    <w:rsid w:val="00D71E38"/>
    <w:rsid w:val="00D72646"/>
    <w:rsid w:val="00D7592C"/>
    <w:rsid w:val="00D75946"/>
    <w:rsid w:val="00D83EEA"/>
    <w:rsid w:val="00D948CB"/>
    <w:rsid w:val="00D94FEF"/>
    <w:rsid w:val="00D95243"/>
    <w:rsid w:val="00DA084D"/>
    <w:rsid w:val="00DA2CDF"/>
    <w:rsid w:val="00DA2FEF"/>
    <w:rsid w:val="00DB1489"/>
    <w:rsid w:val="00DB170E"/>
    <w:rsid w:val="00DB1EE8"/>
    <w:rsid w:val="00DB65E8"/>
    <w:rsid w:val="00DC40D1"/>
    <w:rsid w:val="00DD3696"/>
    <w:rsid w:val="00DD4163"/>
    <w:rsid w:val="00DD7C1B"/>
    <w:rsid w:val="00DD7EA3"/>
    <w:rsid w:val="00DE418B"/>
    <w:rsid w:val="00DE57CF"/>
    <w:rsid w:val="00DF34D0"/>
    <w:rsid w:val="00DF5475"/>
    <w:rsid w:val="00DF5FE6"/>
    <w:rsid w:val="00E1179D"/>
    <w:rsid w:val="00E12140"/>
    <w:rsid w:val="00E23A02"/>
    <w:rsid w:val="00E25E27"/>
    <w:rsid w:val="00E30CBA"/>
    <w:rsid w:val="00E31921"/>
    <w:rsid w:val="00E33AE4"/>
    <w:rsid w:val="00E33D99"/>
    <w:rsid w:val="00E33FA2"/>
    <w:rsid w:val="00E35712"/>
    <w:rsid w:val="00E3599E"/>
    <w:rsid w:val="00E511C0"/>
    <w:rsid w:val="00E53C6B"/>
    <w:rsid w:val="00E56180"/>
    <w:rsid w:val="00E576D1"/>
    <w:rsid w:val="00E63D1F"/>
    <w:rsid w:val="00E650A1"/>
    <w:rsid w:val="00E71326"/>
    <w:rsid w:val="00E75229"/>
    <w:rsid w:val="00E817BF"/>
    <w:rsid w:val="00E819A1"/>
    <w:rsid w:val="00E83CC5"/>
    <w:rsid w:val="00E85B0E"/>
    <w:rsid w:val="00E86ED0"/>
    <w:rsid w:val="00E90A03"/>
    <w:rsid w:val="00E914C9"/>
    <w:rsid w:val="00E91AED"/>
    <w:rsid w:val="00E93AEA"/>
    <w:rsid w:val="00E94AD1"/>
    <w:rsid w:val="00EA1914"/>
    <w:rsid w:val="00EA3D08"/>
    <w:rsid w:val="00EA491C"/>
    <w:rsid w:val="00EB0562"/>
    <w:rsid w:val="00EB5313"/>
    <w:rsid w:val="00EB54B0"/>
    <w:rsid w:val="00EB62CB"/>
    <w:rsid w:val="00EB6F33"/>
    <w:rsid w:val="00EC0805"/>
    <w:rsid w:val="00EC2CB3"/>
    <w:rsid w:val="00EC3DE6"/>
    <w:rsid w:val="00EC40D0"/>
    <w:rsid w:val="00EC717B"/>
    <w:rsid w:val="00ED116A"/>
    <w:rsid w:val="00ED4600"/>
    <w:rsid w:val="00ED6727"/>
    <w:rsid w:val="00EE1282"/>
    <w:rsid w:val="00EE3627"/>
    <w:rsid w:val="00EE43DB"/>
    <w:rsid w:val="00EF0FF0"/>
    <w:rsid w:val="00EF1790"/>
    <w:rsid w:val="00EF31BF"/>
    <w:rsid w:val="00EF5886"/>
    <w:rsid w:val="00F00504"/>
    <w:rsid w:val="00F01C1A"/>
    <w:rsid w:val="00F026D9"/>
    <w:rsid w:val="00F05469"/>
    <w:rsid w:val="00F078CC"/>
    <w:rsid w:val="00F10F5F"/>
    <w:rsid w:val="00F116D9"/>
    <w:rsid w:val="00F12570"/>
    <w:rsid w:val="00F12B57"/>
    <w:rsid w:val="00F13542"/>
    <w:rsid w:val="00F17517"/>
    <w:rsid w:val="00F17CB2"/>
    <w:rsid w:val="00F251FC"/>
    <w:rsid w:val="00F25682"/>
    <w:rsid w:val="00F31E6B"/>
    <w:rsid w:val="00F31EC8"/>
    <w:rsid w:val="00F320A0"/>
    <w:rsid w:val="00F324D2"/>
    <w:rsid w:val="00F33DB0"/>
    <w:rsid w:val="00F35F5A"/>
    <w:rsid w:val="00F56A63"/>
    <w:rsid w:val="00F63188"/>
    <w:rsid w:val="00F661A7"/>
    <w:rsid w:val="00F66940"/>
    <w:rsid w:val="00F70CF5"/>
    <w:rsid w:val="00F71A3C"/>
    <w:rsid w:val="00F73237"/>
    <w:rsid w:val="00F80441"/>
    <w:rsid w:val="00F80951"/>
    <w:rsid w:val="00F8221C"/>
    <w:rsid w:val="00F82CC0"/>
    <w:rsid w:val="00F84A27"/>
    <w:rsid w:val="00F85227"/>
    <w:rsid w:val="00F87622"/>
    <w:rsid w:val="00F910D2"/>
    <w:rsid w:val="00F914D3"/>
    <w:rsid w:val="00F952A2"/>
    <w:rsid w:val="00FA4864"/>
    <w:rsid w:val="00FA5411"/>
    <w:rsid w:val="00FB3411"/>
    <w:rsid w:val="00FD2F95"/>
    <w:rsid w:val="00FD5F8F"/>
    <w:rsid w:val="00FD78C0"/>
    <w:rsid w:val="00FE0B15"/>
    <w:rsid w:val="00FE2DDE"/>
    <w:rsid w:val="00FE4140"/>
    <w:rsid w:val="00FE4AF5"/>
    <w:rsid w:val="00FE6F3C"/>
    <w:rsid w:val="00FE72A3"/>
    <w:rsid w:val="00FF0022"/>
    <w:rsid w:val="00FF434B"/>
    <w:rsid w:val="00FF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F13A7"/>
  <w15:chartTrackingRefBased/>
  <w15:docId w15:val="{AC4650A5-8699-469F-A8FA-C4D24937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B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7DC"/>
    <w:pPr>
      <w:ind w:left="720"/>
      <w:contextualSpacing/>
    </w:pPr>
  </w:style>
  <w:style w:type="character" w:styleId="PlaceholderText">
    <w:name w:val="Placeholder Text"/>
    <w:basedOn w:val="DefaultParagraphFont"/>
    <w:uiPriority w:val="99"/>
    <w:semiHidden/>
    <w:rsid w:val="00D0429B"/>
    <w:rPr>
      <w:color w:val="808080"/>
    </w:rPr>
  </w:style>
  <w:style w:type="paragraph" w:styleId="Header">
    <w:name w:val="header"/>
    <w:basedOn w:val="Normal"/>
    <w:link w:val="HeaderChar"/>
    <w:uiPriority w:val="99"/>
    <w:unhideWhenUsed/>
    <w:rsid w:val="00731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649"/>
  </w:style>
  <w:style w:type="paragraph" w:styleId="Footer">
    <w:name w:val="footer"/>
    <w:basedOn w:val="Normal"/>
    <w:link w:val="FooterChar"/>
    <w:uiPriority w:val="99"/>
    <w:unhideWhenUsed/>
    <w:rsid w:val="00731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649"/>
  </w:style>
  <w:style w:type="character" w:styleId="Hyperlink">
    <w:name w:val="Hyperlink"/>
    <w:basedOn w:val="DefaultParagraphFont"/>
    <w:uiPriority w:val="99"/>
    <w:unhideWhenUsed/>
    <w:rsid w:val="0036203A"/>
    <w:rPr>
      <w:color w:val="0563C1" w:themeColor="hyperlink"/>
      <w:u w:val="single"/>
    </w:rPr>
  </w:style>
  <w:style w:type="character" w:styleId="UnresolvedMention">
    <w:name w:val="Unresolved Mention"/>
    <w:basedOn w:val="DefaultParagraphFont"/>
    <w:uiPriority w:val="99"/>
    <w:semiHidden/>
    <w:unhideWhenUsed/>
    <w:rsid w:val="0036203A"/>
    <w:rPr>
      <w:color w:val="605E5C"/>
      <w:shd w:val="clear" w:color="auto" w:fill="E1DFDD"/>
    </w:rPr>
  </w:style>
  <w:style w:type="paragraph" w:styleId="Bibliography">
    <w:name w:val="Bibliography"/>
    <w:basedOn w:val="Normal"/>
    <w:next w:val="Normal"/>
    <w:uiPriority w:val="37"/>
    <w:unhideWhenUsed/>
    <w:rsid w:val="00A34DB6"/>
    <w:pPr>
      <w:spacing w:after="0" w:line="480" w:lineRule="auto"/>
      <w:ind w:left="720" w:hanging="720"/>
    </w:pPr>
  </w:style>
  <w:style w:type="character" w:styleId="CommentReference">
    <w:name w:val="annotation reference"/>
    <w:basedOn w:val="DefaultParagraphFont"/>
    <w:uiPriority w:val="99"/>
    <w:semiHidden/>
    <w:unhideWhenUsed/>
    <w:rsid w:val="00DF5475"/>
    <w:rPr>
      <w:sz w:val="16"/>
      <w:szCs w:val="16"/>
    </w:rPr>
  </w:style>
  <w:style w:type="paragraph" w:styleId="CommentText">
    <w:name w:val="annotation text"/>
    <w:basedOn w:val="Normal"/>
    <w:link w:val="CommentTextChar"/>
    <w:uiPriority w:val="99"/>
    <w:semiHidden/>
    <w:unhideWhenUsed/>
    <w:rsid w:val="00DF5475"/>
    <w:pPr>
      <w:spacing w:line="240" w:lineRule="auto"/>
    </w:pPr>
    <w:rPr>
      <w:sz w:val="20"/>
      <w:szCs w:val="20"/>
    </w:rPr>
  </w:style>
  <w:style w:type="character" w:customStyle="1" w:styleId="CommentTextChar">
    <w:name w:val="Comment Text Char"/>
    <w:basedOn w:val="DefaultParagraphFont"/>
    <w:link w:val="CommentText"/>
    <w:uiPriority w:val="99"/>
    <w:semiHidden/>
    <w:rsid w:val="00DF5475"/>
    <w:rPr>
      <w:sz w:val="20"/>
      <w:szCs w:val="20"/>
    </w:rPr>
  </w:style>
  <w:style w:type="paragraph" w:styleId="CommentSubject">
    <w:name w:val="annotation subject"/>
    <w:basedOn w:val="CommentText"/>
    <w:next w:val="CommentText"/>
    <w:link w:val="CommentSubjectChar"/>
    <w:uiPriority w:val="99"/>
    <w:semiHidden/>
    <w:unhideWhenUsed/>
    <w:rsid w:val="00DF5475"/>
    <w:rPr>
      <w:b/>
      <w:bCs/>
    </w:rPr>
  </w:style>
  <w:style w:type="character" w:customStyle="1" w:styleId="CommentSubjectChar">
    <w:name w:val="Comment Subject Char"/>
    <w:basedOn w:val="CommentTextChar"/>
    <w:link w:val="CommentSubject"/>
    <w:uiPriority w:val="99"/>
    <w:semiHidden/>
    <w:rsid w:val="00DF5475"/>
    <w:rPr>
      <w:b/>
      <w:bCs/>
      <w:sz w:val="20"/>
      <w:szCs w:val="20"/>
    </w:rPr>
  </w:style>
  <w:style w:type="paragraph" w:styleId="BalloonText">
    <w:name w:val="Balloon Text"/>
    <w:basedOn w:val="Normal"/>
    <w:link w:val="BalloonTextChar"/>
    <w:uiPriority w:val="99"/>
    <w:semiHidden/>
    <w:unhideWhenUsed/>
    <w:rsid w:val="00DF5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475"/>
    <w:rPr>
      <w:rFonts w:ascii="Segoe UI" w:hAnsi="Segoe UI" w:cs="Segoe UI"/>
      <w:sz w:val="18"/>
      <w:szCs w:val="18"/>
    </w:rPr>
  </w:style>
  <w:style w:type="paragraph" w:styleId="Revision">
    <w:name w:val="Revision"/>
    <w:hidden/>
    <w:uiPriority w:val="99"/>
    <w:semiHidden/>
    <w:rsid w:val="00704F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89EBB-5ADE-4F7A-AB87-150071D49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11</Pages>
  <Words>11210</Words>
  <Characters>63902</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Dey</dc:creator>
  <cp:keywords/>
  <dc:description/>
  <cp:lastModifiedBy>Amrita Dey</cp:lastModifiedBy>
  <cp:revision>348</cp:revision>
  <dcterms:created xsi:type="dcterms:W3CDTF">2020-07-03T00:45:00Z</dcterms:created>
  <dcterms:modified xsi:type="dcterms:W3CDTF">2020-07-04T08:48:00Z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id="N6mmgdKW"/&gt;&lt;style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